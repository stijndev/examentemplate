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52DB6" w:rsidRDefault="00CD6A59">
      <w:pPr>
        <w:pStyle w:val="Title"/>
        <w:contextualSpacing w:val="0"/>
      </w:pPr>
      <w:bookmarkStart w:id="0" w:name="h.ds4msy9we83" w:colFirst="0" w:colLast="0"/>
      <w:bookmarkEnd w:id="0"/>
      <w:r>
        <w:t>Inrichting ontwikkel Omgeving document</w:t>
      </w:r>
    </w:p>
    <w:p w:rsidR="00552DB6" w:rsidRDefault="00EF781B">
      <w:pPr>
        <w:pStyle w:val="Subtitle"/>
        <w:contextualSpacing w:val="0"/>
      </w:pPr>
      <w:bookmarkStart w:id="1" w:name="h.t9m67qwekqff" w:colFirst="0" w:colLast="0"/>
      <w:bookmarkEnd w:id="1"/>
      <w:del w:id="2" w:author="Stijn Schokkin" w:date="2017-11-16T13:30:00Z">
        <w:r w:rsidDel="00D409E3">
          <w:delText>Installatiebedrijf Hakkers</w:delText>
        </w:r>
      </w:del>
      <w:ins w:id="3" w:author="Stijn Schokkin" w:date="2017-11-16T13:30:00Z">
        <w:r w:rsidR="00D409E3">
          <w:t>Opdracht</w:t>
        </w:r>
      </w:ins>
    </w:p>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552DB6"/>
    <w:p w:rsidR="00552DB6" w:rsidRDefault="00CD6A59">
      <w:r>
        <w:t>Leereenheid:</w:t>
      </w:r>
      <w:del w:id="4" w:author="Stijn Schokkin" w:date="2017-11-16T13:30:00Z">
        <w:r w:rsidDel="00D409E3">
          <w:delText xml:space="preserve"> </w:delText>
        </w:r>
        <w:r w:rsidR="007A015C" w:rsidDel="00D409E3">
          <w:delText>Installatiebedrijf Hakkers</w:delText>
        </w:r>
      </w:del>
      <w:ins w:id="5" w:author="Stijn Schokkin" w:date="2017-11-16T13:30:00Z">
        <w:r w:rsidR="00D409E3">
          <w:t xml:space="preserve"> Opdracht</w:t>
        </w:r>
      </w:ins>
    </w:p>
    <w:p w:rsidR="00552DB6" w:rsidRDefault="00CD6A59">
      <w:r>
        <w:t xml:space="preserve">Versienummer: </w:t>
      </w:r>
      <w:r w:rsidR="007A015C">
        <w:t>1.</w:t>
      </w:r>
      <w:ins w:id="6" w:author="Stijn Schokkin" w:date="2017-10-23T10:49:00Z">
        <w:r w:rsidR="00EC0E6E">
          <w:t>0</w:t>
        </w:r>
      </w:ins>
      <w:del w:id="7" w:author="Stijn Schokkin" w:date="2017-10-23T10:49:00Z">
        <w:r w:rsidR="007A015C" w:rsidDel="003E3B5A">
          <w:delText>0</w:delText>
        </w:r>
      </w:del>
    </w:p>
    <w:p w:rsidR="00552DB6" w:rsidRDefault="00CD6A59">
      <w:r>
        <w:t xml:space="preserve">Auteur(s): </w:t>
      </w:r>
      <w:r w:rsidR="007A015C">
        <w:t>Stijn Schokkin</w:t>
      </w:r>
    </w:p>
    <w:p w:rsidR="00552DB6" w:rsidRDefault="00CD6A59">
      <w:pPr>
        <w:pStyle w:val="Heading1"/>
        <w:contextualSpacing w:val="0"/>
      </w:pPr>
      <w:bookmarkStart w:id="8" w:name="h.hpa060q0mdh1" w:colFirst="0" w:colLast="0"/>
      <w:bookmarkEnd w:id="8"/>
      <w:r>
        <w:lastRenderedPageBreak/>
        <w:t>Versiebeheer</w:t>
      </w:r>
    </w:p>
    <w:p w:rsidR="00552DB6" w:rsidRDefault="00552DB6"/>
    <w:tbl>
      <w:tblPr>
        <w:tblStyle w:val="a"/>
        <w:tblW w:w="90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552DB6">
        <w:tc>
          <w:tcPr>
            <w:tcW w:w="1620" w:type="dxa"/>
            <w:tcMar>
              <w:top w:w="100" w:type="dxa"/>
              <w:left w:w="100" w:type="dxa"/>
              <w:bottom w:w="100" w:type="dxa"/>
              <w:right w:w="100" w:type="dxa"/>
            </w:tcMar>
          </w:tcPr>
          <w:p w:rsidR="00552DB6" w:rsidRDefault="00CD6A59">
            <w:pPr>
              <w:widowControl w:val="0"/>
              <w:spacing w:line="240" w:lineRule="auto"/>
            </w:pPr>
            <w:r>
              <w:rPr>
                <w:color w:val="4B08A1"/>
              </w:rPr>
              <w:t>Datum</w:t>
            </w:r>
          </w:p>
        </w:tc>
        <w:tc>
          <w:tcPr>
            <w:tcW w:w="1629" w:type="dxa"/>
            <w:tcMar>
              <w:top w:w="100" w:type="dxa"/>
              <w:left w:w="100" w:type="dxa"/>
              <w:bottom w:w="100" w:type="dxa"/>
              <w:right w:w="100" w:type="dxa"/>
            </w:tcMar>
          </w:tcPr>
          <w:p w:rsidR="00552DB6" w:rsidRDefault="00CD6A59">
            <w:pPr>
              <w:widowControl w:val="0"/>
              <w:spacing w:line="240" w:lineRule="auto"/>
            </w:pPr>
            <w:r>
              <w:rPr>
                <w:color w:val="4B08A1"/>
              </w:rPr>
              <w:t>Versie</w:t>
            </w:r>
          </w:p>
        </w:tc>
        <w:tc>
          <w:tcPr>
            <w:tcW w:w="4140" w:type="dxa"/>
            <w:tcMar>
              <w:top w:w="100" w:type="dxa"/>
              <w:left w:w="100" w:type="dxa"/>
              <w:bottom w:w="100" w:type="dxa"/>
              <w:right w:w="100" w:type="dxa"/>
            </w:tcMar>
          </w:tcPr>
          <w:p w:rsidR="00552DB6" w:rsidRDefault="00CD6A59">
            <w:pPr>
              <w:widowControl w:val="0"/>
              <w:spacing w:line="240" w:lineRule="auto"/>
            </w:pPr>
            <w:r>
              <w:rPr>
                <w:color w:val="4B08A1"/>
              </w:rPr>
              <w:t>Wijziging</w:t>
            </w:r>
          </w:p>
        </w:tc>
        <w:tc>
          <w:tcPr>
            <w:tcW w:w="1629" w:type="dxa"/>
            <w:tcMar>
              <w:top w:w="100" w:type="dxa"/>
              <w:left w:w="100" w:type="dxa"/>
              <w:bottom w:w="100" w:type="dxa"/>
              <w:right w:w="100" w:type="dxa"/>
            </w:tcMar>
          </w:tcPr>
          <w:p w:rsidR="00552DB6" w:rsidRDefault="00CD6A59">
            <w:pPr>
              <w:widowControl w:val="0"/>
              <w:spacing w:line="240" w:lineRule="auto"/>
            </w:pPr>
            <w:r>
              <w:rPr>
                <w:color w:val="4B08A1"/>
              </w:rPr>
              <w:t>Wie</w:t>
            </w:r>
          </w:p>
        </w:tc>
      </w:tr>
      <w:tr w:rsidR="00552DB6">
        <w:tc>
          <w:tcPr>
            <w:tcW w:w="1620" w:type="dxa"/>
            <w:tcMar>
              <w:top w:w="100" w:type="dxa"/>
              <w:left w:w="100" w:type="dxa"/>
              <w:bottom w:w="100" w:type="dxa"/>
              <w:right w:w="100" w:type="dxa"/>
            </w:tcMar>
          </w:tcPr>
          <w:p w:rsidR="00552DB6" w:rsidRDefault="002C126E">
            <w:pPr>
              <w:widowControl w:val="0"/>
              <w:spacing w:line="240" w:lineRule="auto"/>
            </w:pPr>
            <w:del w:id="9" w:author="Stijn Schokkin" w:date="2017-11-16T13:30:00Z">
              <w:r w:rsidDel="00D409E3">
                <w:delText>12-10-2017</w:delText>
              </w:r>
            </w:del>
          </w:p>
        </w:tc>
        <w:tc>
          <w:tcPr>
            <w:tcW w:w="1629" w:type="dxa"/>
            <w:tcMar>
              <w:top w:w="100" w:type="dxa"/>
              <w:left w:w="100" w:type="dxa"/>
              <w:bottom w:w="100" w:type="dxa"/>
              <w:right w:w="100" w:type="dxa"/>
            </w:tcMar>
          </w:tcPr>
          <w:p w:rsidR="00552DB6" w:rsidRDefault="002C126E">
            <w:pPr>
              <w:widowControl w:val="0"/>
              <w:spacing w:line="240" w:lineRule="auto"/>
            </w:pPr>
            <w:r>
              <w:t>1.0</w:t>
            </w:r>
          </w:p>
        </w:tc>
        <w:tc>
          <w:tcPr>
            <w:tcW w:w="4140" w:type="dxa"/>
            <w:tcMar>
              <w:top w:w="100" w:type="dxa"/>
              <w:left w:w="100" w:type="dxa"/>
              <w:bottom w:w="100" w:type="dxa"/>
              <w:right w:w="100" w:type="dxa"/>
            </w:tcMar>
          </w:tcPr>
          <w:p w:rsidR="00552DB6" w:rsidRDefault="002C126E">
            <w:pPr>
              <w:widowControl w:val="0"/>
              <w:spacing w:line="240" w:lineRule="auto"/>
            </w:pPr>
            <w:r>
              <w:t>Opzet informatiebehoefte</w:t>
            </w:r>
          </w:p>
        </w:tc>
        <w:tc>
          <w:tcPr>
            <w:tcW w:w="1629" w:type="dxa"/>
            <w:tcMar>
              <w:top w:w="100" w:type="dxa"/>
              <w:left w:w="100" w:type="dxa"/>
              <w:bottom w:w="100" w:type="dxa"/>
              <w:right w:w="100" w:type="dxa"/>
            </w:tcMar>
          </w:tcPr>
          <w:p w:rsidR="00552DB6" w:rsidRDefault="002C126E">
            <w:pPr>
              <w:widowControl w:val="0"/>
              <w:spacing w:line="240" w:lineRule="auto"/>
            </w:pPr>
            <w:r>
              <w:t>SS</w:t>
            </w:r>
          </w:p>
        </w:tc>
      </w:tr>
      <w:tr w:rsidR="00552DB6">
        <w:tc>
          <w:tcPr>
            <w:tcW w:w="1620" w:type="dxa"/>
            <w:tcMar>
              <w:top w:w="100" w:type="dxa"/>
              <w:left w:w="100" w:type="dxa"/>
              <w:bottom w:w="100" w:type="dxa"/>
              <w:right w:w="100" w:type="dxa"/>
            </w:tcMar>
          </w:tcPr>
          <w:p w:rsidR="00552DB6" w:rsidRDefault="00552DB6">
            <w:pPr>
              <w:widowControl w:val="0"/>
              <w:spacing w:line="240" w:lineRule="auto"/>
            </w:pPr>
          </w:p>
        </w:tc>
        <w:tc>
          <w:tcPr>
            <w:tcW w:w="1629" w:type="dxa"/>
            <w:tcMar>
              <w:top w:w="100" w:type="dxa"/>
              <w:left w:w="100" w:type="dxa"/>
              <w:bottom w:w="100" w:type="dxa"/>
              <w:right w:w="100" w:type="dxa"/>
            </w:tcMar>
          </w:tcPr>
          <w:p w:rsidR="00552DB6" w:rsidRDefault="00552DB6">
            <w:pPr>
              <w:widowControl w:val="0"/>
              <w:spacing w:line="240" w:lineRule="auto"/>
            </w:pPr>
          </w:p>
        </w:tc>
        <w:tc>
          <w:tcPr>
            <w:tcW w:w="4140" w:type="dxa"/>
            <w:tcMar>
              <w:top w:w="100" w:type="dxa"/>
              <w:left w:w="100" w:type="dxa"/>
              <w:bottom w:w="100" w:type="dxa"/>
              <w:right w:w="100" w:type="dxa"/>
            </w:tcMar>
          </w:tcPr>
          <w:p w:rsidR="00552DB6" w:rsidRDefault="00552DB6">
            <w:pPr>
              <w:widowControl w:val="0"/>
              <w:spacing w:line="240" w:lineRule="auto"/>
            </w:pPr>
          </w:p>
        </w:tc>
        <w:tc>
          <w:tcPr>
            <w:tcW w:w="1629" w:type="dxa"/>
            <w:tcMar>
              <w:top w:w="100" w:type="dxa"/>
              <w:left w:w="100" w:type="dxa"/>
              <w:bottom w:w="100" w:type="dxa"/>
              <w:right w:w="100" w:type="dxa"/>
            </w:tcMar>
          </w:tcPr>
          <w:p w:rsidR="00552DB6" w:rsidRDefault="00552DB6">
            <w:pPr>
              <w:widowControl w:val="0"/>
              <w:spacing w:line="240" w:lineRule="auto"/>
            </w:pPr>
          </w:p>
        </w:tc>
      </w:tr>
      <w:tr w:rsidR="00552DB6">
        <w:tc>
          <w:tcPr>
            <w:tcW w:w="1620" w:type="dxa"/>
            <w:tcMar>
              <w:top w:w="100" w:type="dxa"/>
              <w:left w:w="100" w:type="dxa"/>
              <w:bottom w:w="100" w:type="dxa"/>
              <w:right w:w="100" w:type="dxa"/>
            </w:tcMar>
          </w:tcPr>
          <w:p w:rsidR="00552DB6" w:rsidRDefault="00552DB6">
            <w:pPr>
              <w:widowControl w:val="0"/>
              <w:spacing w:line="240" w:lineRule="auto"/>
            </w:pPr>
          </w:p>
        </w:tc>
        <w:tc>
          <w:tcPr>
            <w:tcW w:w="1629" w:type="dxa"/>
            <w:tcMar>
              <w:top w:w="100" w:type="dxa"/>
              <w:left w:w="100" w:type="dxa"/>
              <w:bottom w:w="100" w:type="dxa"/>
              <w:right w:w="100" w:type="dxa"/>
            </w:tcMar>
          </w:tcPr>
          <w:p w:rsidR="00552DB6" w:rsidRDefault="00552DB6">
            <w:pPr>
              <w:widowControl w:val="0"/>
              <w:spacing w:line="240" w:lineRule="auto"/>
            </w:pPr>
          </w:p>
        </w:tc>
        <w:tc>
          <w:tcPr>
            <w:tcW w:w="4140" w:type="dxa"/>
            <w:tcMar>
              <w:top w:w="100" w:type="dxa"/>
              <w:left w:w="100" w:type="dxa"/>
              <w:bottom w:w="100" w:type="dxa"/>
              <w:right w:w="100" w:type="dxa"/>
            </w:tcMar>
          </w:tcPr>
          <w:p w:rsidR="00552DB6" w:rsidRDefault="00552DB6">
            <w:pPr>
              <w:widowControl w:val="0"/>
              <w:spacing w:line="240" w:lineRule="auto"/>
            </w:pPr>
          </w:p>
        </w:tc>
        <w:tc>
          <w:tcPr>
            <w:tcW w:w="1629" w:type="dxa"/>
            <w:tcMar>
              <w:top w:w="100" w:type="dxa"/>
              <w:left w:w="100" w:type="dxa"/>
              <w:bottom w:w="100" w:type="dxa"/>
              <w:right w:w="100" w:type="dxa"/>
            </w:tcMar>
          </w:tcPr>
          <w:p w:rsidR="00552DB6" w:rsidRDefault="00552DB6">
            <w:pPr>
              <w:widowControl w:val="0"/>
              <w:spacing w:line="240" w:lineRule="auto"/>
            </w:pPr>
          </w:p>
        </w:tc>
      </w:tr>
    </w:tbl>
    <w:p w:rsidR="00552DB6" w:rsidRDefault="00552DB6"/>
    <w:p w:rsidR="00552DB6" w:rsidRDefault="00CD6A59">
      <w:r>
        <w:br w:type="page"/>
      </w:r>
    </w:p>
    <w:p w:rsidR="00552DB6" w:rsidRDefault="00552DB6"/>
    <w:p w:rsidR="00552DB6" w:rsidRDefault="00CD6A59">
      <w:pPr>
        <w:pStyle w:val="Heading1"/>
        <w:contextualSpacing w:val="0"/>
      </w:pPr>
      <w:bookmarkStart w:id="10" w:name="h.6mlcxi8h70n" w:colFirst="0" w:colLast="0"/>
      <w:bookmarkEnd w:id="10"/>
      <w:r>
        <w:t>Inhoudsopgave</w:t>
      </w:r>
    </w:p>
    <w:p w:rsidR="00552DB6" w:rsidRDefault="00552DB6"/>
    <w:p w:rsidR="00552DB6" w:rsidRDefault="006F2088">
      <w:pPr>
        <w:ind w:left="360"/>
      </w:pPr>
      <w:hyperlink w:anchor="h.hpa060q0mdh1">
        <w:r w:rsidR="00CD6A59">
          <w:rPr>
            <w:color w:val="1155CC"/>
            <w:u w:val="single"/>
          </w:rPr>
          <w:t>Versiebeheer</w:t>
        </w:r>
      </w:hyperlink>
    </w:p>
    <w:p w:rsidR="00552DB6" w:rsidRDefault="006F2088">
      <w:pPr>
        <w:ind w:left="360"/>
      </w:pPr>
      <w:hyperlink w:anchor="h.6mlcxi8h70n">
        <w:r w:rsidR="00CD6A59">
          <w:rPr>
            <w:color w:val="1155CC"/>
            <w:u w:val="single"/>
          </w:rPr>
          <w:t>Inhoudsopgave</w:t>
        </w:r>
      </w:hyperlink>
    </w:p>
    <w:p w:rsidR="00552DB6" w:rsidRDefault="006F2088">
      <w:pPr>
        <w:ind w:left="360"/>
        <w:rPr>
          <w:color w:val="1155CC"/>
          <w:u w:val="single"/>
        </w:rPr>
      </w:pPr>
      <w:hyperlink w:anchor="h.gmvpyy3msnj3">
        <w:r w:rsidR="00CD6A59">
          <w:rPr>
            <w:color w:val="1155CC"/>
            <w:u w:val="single"/>
          </w:rPr>
          <w:t>Inleiding</w:t>
        </w:r>
      </w:hyperlink>
    </w:p>
    <w:p w:rsidR="0050458A" w:rsidRDefault="0050458A" w:rsidP="0050458A">
      <w:pPr>
        <w:ind w:left="360"/>
      </w:pPr>
      <w:r>
        <w:rPr>
          <w:color w:val="1155CC"/>
          <w:u w:val="single"/>
        </w:rPr>
        <w:t>Software componenten ontwikkel omgeving</w:t>
      </w:r>
    </w:p>
    <w:p w:rsidR="00552DB6" w:rsidRDefault="00CD6A59">
      <w:pPr>
        <w:ind w:left="360"/>
      </w:pPr>
      <w:r>
        <w:rPr>
          <w:color w:val="1155CC"/>
          <w:u w:val="single"/>
        </w:rPr>
        <w:t>Hardware componenten ontwikkel omgeving</w:t>
      </w:r>
    </w:p>
    <w:p w:rsidR="00552DB6" w:rsidRDefault="00CD6A59">
      <w:pPr>
        <w:ind w:left="360"/>
      </w:pPr>
      <w:r>
        <w:rPr>
          <w:color w:val="1155CC"/>
          <w:u w:val="single"/>
        </w:rPr>
        <w:t>Schema ontwikkel omgeving</w:t>
      </w:r>
    </w:p>
    <w:p w:rsidR="00552DB6" w:rsidRDefault="00552DB6">
      <w:pPr>
        <w:ind w:left="360"/>
      </w:pPr>
    </w:p>
    <w:p w:rsidR="00552DB6" w:rsidRDefault="00552DB6"/>
    <w:p w:rsidR="00552DB6" w:rsidRDefault="00552DB6"/>
    <w:p w:rsidR="00552DB6" w:rsidRDefault="00CD6A59">
      <w:r>
        <w:br w:type="page"/>
      </w:r>
    </w:p>
    <w:p w:rsidR="00552DB6" w:rsidRDefault="00552DB6"/>
    <w:p w:rsidR="00552DB6" w:rsidRDefault="00CD6A59">
      <w:pPr>
        <w:pStyle w:val="Heading1"/>
        <w:contextualSpacing w:val="0"/>
      </w:pPr>
      <w:bookmarkStart w:id="11" w:name="h.vhc6me4xuy78" w:colFirst="0" w:colLast="0"/>
      <w:bookmarkEnd w:id="11"/>
      <w:r>
        <w:rPr>
          <w:sz w:val="36"/>
          <w:szCs w:val="36"/>
        </w:rPr>
        <w:t>Inleiding</w:t>
      </w:r>
    </w:p>
    <w:p w:rsidR="00552DB6" w:rsidRDefault="00CD6A59">
      <w:pPr>
        <w:spacing w:line="331" w:lineRule="auto"/>
      </w:pPr>
      <w:r>
        <w:t>Dit document beschrijft hoe de ontwikkelomgeving moet zijn ingericht zodat de software kan worden gerealiseerd.</w:t>
      </w:r>
    </w:p>
    <w:p w:rsidR="00552DB6" w:rsidRDefault="00CD6A59">
      <w:pPr>
        <w:spacing w:line="331" w:lineRule="auto"/>
      </w:pPr>
      <w:r>
        <w:t>Het gaat hier om alle aspecten die nodig zijn voor de ontwikkelomgeving.</w:t>
      </w:r>
    </w:p>
    <w:p w:rsidR="00552DB6" w:rsidRDefault="00CD6A59">
      <w:r>
        <w:t>Dit document is beschreven voor het geval dat de bestaande ontwikkelomgeving niet meer zou functioneren zodat er een nieuwe omgeving kan worden opgezet.</w:t>
      </w:r>
      <w:r>
        <w:br/>
      </w:r>
    </w:p>
    <w:p w:rsidR="00F67040" w:rsidDel="00D409E3" w:rsidRDefault="00D409E3" w:rsidP="00F67040">
      <w:pPr>
        <w:rPr>
          <w:del w:id="12" w:author="Stijn Schokkin" w:date="2017-11-16T13:30:00Z"/>
        </w:rPr>
      </w:pPr>
      <w:ins w:id="13" w:author="Stijn Schokkin" w:date="2017-11-16T13:30:00Z">
        <w:r>
          <w:t>Zie inleiding van andere projecten</w:t>
        </w:r>
      </w:ins>
      <w:del w:id="14" w:author="Stijn Schokkin" w:date="2017-11-16T13:30:00Z">
        <w:r w:rsidR="00F67040" w:rsidDel="00D409E3">
          <w:delText>Het doel van dit project is een simpel functionerend systeem om verschillende opdrachten in te plannen. Planners op kantoor hebben de mogelijkheid om monteurs in te plannen voor een bepaalde klus na dat de klant telefonisch contact heeft opgenomen. Een klus kan een storing, spoed of onderhoud zijn. Iedere monteur heeft zijn eigen specialiteit. De monteur heeft de mogelijkheid met twee eenvoudige knoppen om naar de klant of kantoor te bellen via zijn telefoon. Ook kan een monteur aangeven of hij onderweg, aangekomen of klaar is. Als de monteur klaar is moet hij een korte uitleg geven over zijn werkzaamheden. Als er een spoedgeval is, krijgt de monteur een melding inclusief informatie over het geval. Alle gegevens worden opgeslagen en beveiligd in een centrale database.</w:delText>
        </w:r>
      </w:del>
    </w:p>
    <w:p w:rsidR="00552DB6" w:rsidRDefault="00CD6A59">
      <w:r>
        <w:br w:type="page"/>
      </w:r>
    </w:p>
    <w:p w:rsidR="00552DB6" w:rsidRDefault="00552DB6">
      <w:pPr>
        <w:spacing w:before="100" w:line="240" w:lineRule="auto"/>
        <w:ind w:left="720" w:hanging="360"/>
      </w:pPr>
    </w:p>
    <w:p w:rsidR="00552DB6" w:rsidRDefault="00CD6A59">
      <w:pPr>
        <w:rPr>
          <w:color w:val="FF5800"/>
          <w:sz w:val="36"/>
          <w:szCs w:val="36"/>
        </w:rPr>
      </w:pPr>
      <w:r>
        <w:rPr>
          <w:color w:val="FF5800"/>
          <w:sz w:val="36"/>
          <w:szCs w:val="36"/>
        </w:rPr>
        <w:t>Software componenten ontwikkel omgeving</w:t>
      </w:r>
    </w:p>
    <w:p w:rsidR="00B33030" w:rsidRDefault="00B33030" w:rsidP="00B33030">
      <w:r>
        <w:t>De volgende software wordt gebruikt:</w:t>
      </w:r>
    </w:p>
    <w:p w:rsidR="00B33030" w:rsidRDefault="00B33030" w:rsidP="00B33030"/>
    <w:p w:rsidR="00B33030" w:rsidRPr="000A4EBB" w:rsidRDefault="00B33030" w:rsidP="00B33030">
      <w:pPr>
        <w:rPr>
          <w:lang w:val="en-US"/>
        </w:rPr>
      </w:pPr>
      <w:r w:rsidRPr="000A4EBB">
        <w:rPr>
          <w:lang w:val="en-US"/>
        </w:rPr>
        <w:t>Windows 10 Home v1703 (Build 15063.608) (64-bit)</w:t>
      </w:r>
    </w:p>
    <w:p w:rsidR="00B33030" w:rsidRPr="002A4FAF" w:rsidRDefault="00B33030" w:rsidP="00B33030">
      <w:pPr>
        <w:rPr>
          <w:lang w:val="en-US"/>
        </w:rPr>
      </w:pPr>
      <w:r w:rsidRPr="002A4FAF">
        <w:rPr>
          <w:lang w:val="en-US"/>
        </w:rPr>
        <w:t>Microsoft Word v1707 (Build 8326.2107)</w:t>
      </w:r>
    </w:p>
    <w:p w:rsidR="00B33030" w:rsidRDefault="00B33030" w:rsidP="00B33030">
      <w:pPr>
        <w:rPr>
          <w:lang w:val="en-US"/>
        </w:rPr>
      </w:pPr>
      <w:r w:rsidRPr="00DD2662">
        <w:rPr>
          <w:lang w:val="en-US"/>
        </w:rPr>
        <w:t>Google Chrome v61.0.3163.91 (Official Build) (64-bit)</w:t>
      </w:r>
    </w:p>
    <w:p w:rsidR="00B33030" w:rsidRPr="002A4FAF" w:rsidRDefault="00B33030" w:rsidP="00B33030">
      <w:pPr>
        <w:rPr>
          <w:lang w:val="de-DE"/>
        </w:rPr>
      </w:pPr>
      <w:r w:rsidRPr="002A4FAF">
        <w:rPr>
          <w:lang w:val="de-DE"/>
        </w:rPr>
        <w:t>Atom 1.20.1 (64-bit)</w:t>
      </w:r>
    </w:p>
    <w:p w:rsidR="00B33030" w:rsidRPr="002A4FAF" w:rsidRDefault="00B33030" w:rsidP="00B33030">
      <w:pPr>
        <w:rPr>
          <w:lang w:val="de-DE"/>
        </w:rPr>
      </w:pPr>
      <w:proofErr w:type="spellStart"/>
      <w:r w:rsidRPr="002A4FAF">
        <w:rPr>
          <w:lang w:val="de-DE"/>
        </w:rPr>
        <w:t>HeidiSQL</w:t>
      </w:r>
      <w:proofErr w:type="spellEnd"/>
      <w:r w:rsidRPr="002A4FAF">
        <w:rPr>
          <w:lang w:val="de-DE"/>
        </w:rPr>
        <w:t xml:space="preserve"> v9.4.0.5174 (64-b</w:t>
      </w:r>
      <w:bookmarkStart w:id="15" w:name="_GoBack"/>
      <w:bookmarkEnd w:id="15"/>
      <w:r w:rsidRPr="002A4FAF">
        <w:rPr>
          <w:lang w:val="de-DE"/>
        </w:rPr>
        <w:t>it)</w:t>
      </w:r>
    </w:p>
    <w:p w:rsidR="00B33030" w:rsidRDefault="00B33030" w:rsidP="00B33030">
      <w:pPr>
        <w:rPr>
          <w:lang w:val="en-US"/>
        </w:rPr>
      </w:pPr>
      <w:r w:rsidRPr="005A2F22">
        <w:rPr>
          <w:lang w:val="en-US"/>
        </w:rPr>
        <w:t>Paint v1703 (OS Build 15063.608) (64-bit)</w:t>
      </w:r>
    </w:p>
    <w:p w:rsidR="00B33030" w:rsidRPr="005A2F22" w:rsidRDefault="00B33030" w:rsidP="00B33030">
      <w:pPr>
        <w:rPr>
          <w:lang w:val="en-US"/>
        </w:rPr>
      </w:pPr>
      <w:r>
        <w:rPr>
          <w:lang w:val="en-US"/>
        </w:rPr>
        <w:t>Windows Notepad v1703 (OS Build 15063.608) (64-bit)</w:t>
      </w:r>
    </w:p>
    <w:p w:rsidR="00B33030" w:rsidRDefault="00B33030" w:rsidP="00B33030">
      <w:pPr>
        <w:rPr>
          <w:lang w:val="en-US"/>
        </w:rPr>
      </w:pPr>
      <w:r>
        <w:rPr>
          <w:lang w:val="en-US"/>
        </w:rPr>
        <w:t xml:space="preserve">Adobe Photoshop CC 2015 v2015.0.0.20150529.r.88 </w:t>
      </w:r>
      <w:r w:rsidRPr="005A2F22">
        <w:rPr>
          <w:lang w:val="en-US"/>
        </w:rPr>
        <w:t>2</w:t>
      </w:r>
      <w:r>
        <w:rPr>
          <w:lang w:val="en-US"/>
        </w:rPr>
        <w:t>015/05/29:23:59:59 CL 1024429 (</w:t>
      </w:r>
      <w:r w:rsidRPr="005A2F22">
        <w:rPr>
          <w:lang w:val="en-US"/>
        </w:rPr>
        <w:t>64</w:t>
      </w:r>
      <w:r>
        <w:rPr>
          <w:lang w:val="en-US"/>
        </w:rPr>
        <w:t>-bit)</w:t>
      </w:r>
    </w:p>
    <w:p w:rsidR="00B33030" w:rsidRDefault="00B33030" w:rsidP="00B33030">
      <w:pPr>
        <w:rPr>
          <w:lang w:val="en-US"/>
        </w:rPr>
      </w:pPr>
      <w:proofErr w:type="spellStart"/>
      <w:r>
        <w:rPr>
          <w:lang w:val="en-US"/>
        </w:rPr>
        <w:t>TransIP</w:t>
      </w:r>
      <w:proofErr w:type="spellEnd"/>
      <w:r>
        <w:rPr>
          <w:lang w:val="en-US"/>
        </w:rPr>
        <w:t xml:space="preserve"> STACK v2.2.4 (Build 163) (64-bit)</w:t>
      </w:r>
    </w:p>
    <w:p w:rsidR="00B33030" w:rsidRDefault="00B33030" w:rsidP="00B33030">
      <w:pPr>
        <w:rPr>
          <w:lang w:val="en-US"/>
        </w:rPr>
      </w:pPr>
      <w:r>
        <w:rPr>
          <w:lang w:val="en-US"/>
        </w:rPr>
        <w:t>Notepad++ v7.5.1 (32-bit)</w:t>
      </w:r>
    </w:p>
    <w:p w:rsidR="00B33030" w:rsidRDefault="00B33030" w:rsidP="00B33030">
      <w:pPr>
        <w:rPr>
          <w:lang w:val="en-US"/>
        </w:rPr>
      </w:pPr>
      <w:r>
        <w:rPr>
          <w:lang w:val="en-US"/>
        </w:rPr>
        <w:t>git v2.12.0.windows.1 (64-bit)</w:t>
      </w:r>
    </w:p>
    <w:p w:rsidR="00B33030" w:rsidRPr="00B33030" w:rsidRDefault="00B33030">
      <w:pPr>
        <w:rPr>
          <w:lang w:val="en-US"/>
        </w:rPr>
      </w:pPr>
    </w:p>
    <w:p w:rsidR="00B33030" w:rsidRDefault="00B33030" w:rsidP="00B33030">
      <w:pPr>
        <w:rPr>
          <w:color w:val="FF5800"/>
          <w:sz w:val="36"/>
          <w:szCs w:val="36"/>
        </w:rPr>
      </w:pPr>
      <w:r>
        <w:rPr>
          <w:color w:val="FF5800"/>
          <w:sz w:val="36"/>
          <w:szCs w:val="36"/>
        </w:rPr>
        <w:t>Hardware componenten ontwikkel omgeving</w:t>
      </w:r>
    </w:p>
    <w:p w:rsidR="00AC5344" w:rsidRDefault="00AC5344" w:rsidP="00AC5344">
      <w:r>
        <w:t>Minimale eisen laptop/desktop:</w:t>
      </w:r>
    </w:p>
    <w:p w:rsidR="00AC5344" w:rsidRPr="00090705" w:rsidRDefault="00AC5344" w:rsidP="00AC5344">
      <w:pPr>
        <w:pStyle w:val="ListParagraph"/>
        <w:numPr>
          <w:ilvl w:val="0"/>
          <w:numId w:val="1"/>
        </w:numPr>
        <w:shd w:val="clear" w:color="auto" w:fill="FFFFFF"/>
        <w:spacing w:before="90" w:after="90" w:line="240" w:lineRule="auto"/>
        <w:rPr>
          <w:rFonts w:eastAsia="Times New Roman"/>
          <w:color w:val="333333"/>
          <w:lang w:val="en-US"/>
        </w:rPr>
      </w:pPr>
      <w:r w:rsidRPr="00090705">
        <w:rPr>
          <w:rFonts w:eastAsia="Times New Roman"/>
          <w:color w:val="333333"/>
          <w:lang w:val="en-US"/>
        </w:rPr>
        <w:t xml:space="preserve">Intel® Core 2- of AMD Athlon® 64-processor; 2 GHz of </w:t>
      </w:r>
      <w:proofErr w:type="spellStart"/>
      <w:r w:rsidRPr="00090705">
        <w:rPr>
          <w:rFonts w:eastAsia="Times New Roman"/>
          <w:color w:val="333333"/>
          <w:lang w:val="en-US"/>
        </w:rPr>
        <w:t>snellere</w:t>
      </w:r>
      <w:proofErr w:type="spellEnd"/>
      <w:r w:rsidRPr="00090705">
        <w:rPr>
          <w:rFonts w:eastAsia="Times New Roman"/>
          <w:color w:val="333333"/>
          <w:lang w:val="en-US"/>
        </w:rPr>
        <w:t xml:space="preserve"> processor</w:t>
      </w:r>
    </w:p>
    <w:p w:rsidR="00AC5344" w:rsidRPr="00090705" w:rsidRDefault="00AC5344" w:rsidP="00AC5344">
      <w:pPr>
        <w:pStyle w:val="ListParagraph"/>
        <w:numPr>
          <w:ilvl w:val="0"/>
          <w:numId w:val="1"/>
        </w:numPr>
        <w:shd w:val="clear" w:color="auto" w:fill="FFFFFF"/>
        <w:spacing w:before="90" w:after="90" w:line="240" w:lineRule="auto"/>
        <w:rPr>
          <w:rFonts w:eastAsia="Times New Roman"/>
          <w:color w:val="333333"/>
        </w:rPr>
      </w:pPr>
      <w:r w:rsidRPr="00090705">
        <w:rPr>
          <w:rFonts w:eastAsia="Times New Roman"/>
          <w:color w:val="333333"/>
        </w:rPr>
        <w:t>2 GB of meer RAM (8 GB aanbevolen)</w:t>
      </w:r>
    </w:p>
    <w:p w:rsidR="00AC5344" w:rsidRPr="00090705" w:rsidRDefault="00AC5344" w:rsidP="00AC5344">
      <w:pPr>
        <w:pStyle w:val="ListParagraph"/>
      </w:pPr>
      <w:r w:rsidRPr="00090705">
        <w:t xml:space="preserve">Minimaal </w:t>
      </w:r>
      <w:r>
        <w:t>32</w:t>
      </w:r>
      <w:r w:rsidRPr="00090705">
        <w:t xml:space="preserve"> GB vrije ruimte op de vaste schijf voor de 32-bits installatie; minimaal 3,1 GB vrije ruimte op de vaste schijf voor de 64-bits installatie; tijdens de installatie is meer vrije schijfruimte vereist (kan niet worden geïnstalleerd op een volume met een hoofdlettergevoelig bestandssysteem)</w:t>
      </w:r>
    </w:p>
    <w:p w:rsidR="00AC5344" w:rsidRPr="00090705" w:rsidRDefault="00AC5344" w:rsidP="00AC5344">
      <w:pPr>
        <w:pStyle w:val="ListParagraph"/>
        <w:numPr>
          <w:ilvl w:val="0"/>
          <w:numId w:val="1"/>
        </w:numPr>
        <w:shd w:val="clear" w:color="auto" w:fill="FFFFFF"/>
        <w:spacing w:before="90" w:after="90" w:line="240" w:lineRule="auto"/>
        <w:rPr>
          <w:rFonts w:eastAsia="Times New Roman"/>
          <w:color w:val="333333"/>
        </w:rPr>
      </w:pPr>
      <w:r w:rsidRPr="00090705">
        <w:rPr>
          <w:rFonts w:eastAsia="Times New Roman"/>
          <w:color w:val="333333"/>
        </w:rPr>
        <w:t>1024 x 768 beeldscherm (1280 x 800 aanbevolen) met 16-bits kleuren en minimaal 512 MB VRAM; 2 GB aanbevolen*</w:t>
      </w:r>
    </w:p>
    <w:p w:rsidR="00AC5344" w:rsidRPr="00204C08" w:rsidRDefault="00AC5344" w:rsidP="00B33030">
      <w:pPr>
        <w:pStyle w:val="ListParagraph"/>
        <w:numPr>
          <w:ilvl w:val="0"/>
          <w:numId w:val="1"/>
        </w:numPr>
        <w:shd w:val="clear" w:color="auto" w:fill="FFFFFF"/>
        <w:spacing w:before="90" w:after="90" w:line="240" w:lineRule="auto"/>
        <w:rPr>
          <w:rFonts w:eastAsia="Times New Roman"/>
          <w:color w:val="333333"/>
        </w:rPr>
      </w:pPr>
      <w:r w:rsidRPr="00090705">
        <w:rPr>
          <w:rFonts w:eastAsia="Times New Roman"/>
          <w:color w:val="333333"/>
        </w:rPr>
        <w:t xml:space="preserve">Systeem dat </w:t>
      </w:r>
      <w:proofErr w:type="spellStart"/>
      <w:r w:rsidRPr="00090705">
        <w:rPr>
          <w:rFonts w:eastAsia="Times New Roman"/>
          <w:color w:val="333333"/>
        </w:rPr>
        <w:t>OpenGL</w:t>
      </w:r>
      <w:proofErr w:type="spellEnd"/>
      <w:r w:rsidRPr="00090705">
        <w:rPr>
          <w:rFonts w:eastAsia="Times New Roman"/>
          <w:color w:val="333333"/>
        </w:rPr>
        <w:t xml:space="preserve"> 2.0 ondersteunt</w:t>
      </w:r>
    </w:p>
    <w:p w:rsidR="00552DB6" w:rsidRPr="00B33030" w:rsidRDefault="00552DB6"/>
    <w:p w:rsidR="00D51D56" w:rsidRDefault="00D51D56">
      <w:pPr>
        <w:rPr>
          <w:color w:val="FF5800"/>
          <w:sz w:val="36"/>
          <w:szCs w:val="36"/>
        </w:rPr>
      </w:pPr>
    </w:p>
    <w:p w:rsidR="00D51D56" w:rsidRDefault="00D51D56">
      <w:pPr>
        <w:rPr>
          <w:color w:val="FF5800"/>
          <w:sz w:val="36"/>
          <w:szCs w:val="36"/>
        </w:rPr>
      </w:pPr>
    </w:p>
    <w:p w:rsidR="00D51D56" w:rsidRDefault="00D51D56">
      <w:pPr>
        <w:rPr>
          <w:color w:val="FF5800"/>
          <w:sz w:val="36"/>
          <w:szCs w:val="36"/>
        </w:rPr>
      </w:pPr>
    </w:p>
    <w:p w:rsidR="00D51D56" w:rsidRDefault="00D51D56">
      <w:pPr>
        <w:rPr>
          <w:color w:val="FF5800"/>
          <w:sz w:val="36"/>
          <w:szCs w:val="36"/>
        </w:rPr>
      </w:pPr>
    </w:p>
    <w:p w:rsidR="00D51D56" w:rsidRDefault="00D51D56">
      <w:pPr>
        <w:rPr>
          <w:color w:val="FF5800"/>
          <w:sz w:val="36"/>
          <w:szCs w:val="36"/>
        </w:rPr>
      </w:pPr>
    </w:p>
    <w:p w:rsidR="00D51D56" w:rsidRDefault="00D51D56">
      <w:pPr>
        <w:rPr>
          <w:color w:val="FF5800"/>
          <w:sz w:val="36"/>
          <w:szCs w:val="36"/>
        </w:rPr>
      </w:pPr>
    </w:p>
    <w:p w:rsidR="00D51D56" w:rsidRDefault="00D51D56">
      <w:pPr>
        <w:rPr>
          <w:color w:val="FF5800"/>
          <w:sz w:val="36"/>
          <w:szCs w:val="36"/>
        </w:rPr>
      </w:pPr>
    </w:p>
    <w:p w:rsidR="00D51D56" w:rsidRDefault="00D51D56">
      <w:pPr>
        <w:rPr>
          <w:color w:val="FF5800"/>
          <w:sz w:val="36"/>
          <w:szCs w:val="36"/>
        </w:rPr>
      </w:pPr>
    </w:p>
    <w:p w:rsidR="00552DB6" w:rsidRDefault="00CD6A59">
      <w:r>
        <w:rPr>
          <w:color w:val="FF5800"/>
          <w:sz w:val="36"/>
          <w:szCs w:val="36"/>
        </w:rPr>
        <w:lastRenderedPageBreak/>
        <w:t>Schema ontwikkel omgeving</w:t>
      </w:r>
    </w:p>
    <w:p w:rsidR="00552DB6" w:rsidRDefault="00D51D56">
      <w:ins w:id="16" w:author="Stijn Schokkin" w:date="2017-09-25T10:55:00Z">
        <w:r>
          <w:rPr>
            <w:noProof/>
          </w:rPr>
          <w:drawing>
            <wp:inline distT="0" distB="0" distL="0" distR="0" wp14:anchorId="5AFBFFCB" wp14:editId="1090FA0C">
              <wp:extent cx="5943600" cy="3241675"/>
              <wp:effectExtent l="0" t="0" r="0" b="0"/>
              <wp:docPr id="1" name="Picture 1" descr="C:\Users\Stijn\AppData\Local\Microsoft\Windows\INetCache\Content.Word\Ontwikkelomgeving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ijn\AppData\Local\Microsoft\Windows\INetCache\Content.Word\Ontwikkelomgeving schem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ins>
    </w:p>
    <w:p w:rsidR="00552DB6" w:rsidRDefault="00552DB6"/>
    <w:p w:rsidR="00552DB6" w:rsidRDefault="00552DB6"/>
    <w:p w:rsidR="00552DB6" w:rsidRDefault="00552DB6"/>
    <w:p w:rsidR="00552DB6" w:rsidRDefault="00552DB6"/>
    <w:sectPr w:rsidR="00552DB6">
      <w:footerReference w:type="default" r:id="rId9"/>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088" w:rsidRDefault="006F2088">
      <w:pPr>
        <w:spacing w:line="240" w:lineRule="auto"/>
      </w:pPr>
      <w:r>
        <w:separator/>
      </w:r>
    </w:p>
  </w:endnote>
  <w:endnote w:type="continuationSeparator" w:id="0">
    <w:p w:rsidR="006F2088" w:rsidRDefault="006F2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DB6" w:rsidRDefault="00552DB6">
    <w:pPr>
      <w:jc w:val="right"/>
    </w:pPr>
  </w:p>
  <w:tbl>
    <w:tblPr>
      <w:tblStyle w:val="a0"/>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52DB6">
      <w:trPr>
        <w:jc w:val="right"/>
      </w:trPr>
      <w:tc>
        <w:tcPr>
          <w:tcW w:w="4680" w:type="dxa"/>
          <w:tcBorders>
            <w:top w:val="nil"/>
            <w:left w:val="nil"/>
            <w:bottom w:val="nil"/>
            <w:right w:val="nil"/>
          </w:tcBorders>
          <w:tcMar>
            <w:top w:w="100" w:type="dxa"/>
            <w:left w:w="100" w:type="dxa"/>
            <w:bottom w:w="100" w:type="dxa"/>
            <w:right w:w="100" w:type="dxa"/>
          </w:tcMar>
        </w:tcPr>
        <w:p w:rsidR="00552DB6" w:rsidRDefault="00CD6A59">
          <w:pPr>
            <w:widowControl w:val="0"/>
            <w:spacing w:line="240" w:lineRule="auto"/>
            <w:ind w:left="-135"/>
          </w:pPr>
          <w:r>
            <w:t>Inrichting ontwikkel omgeving document</w:t>
          </w:r>
        </w:p>
      </w:tc>
      <w:tc>
        <w:tcPr>
          <w:tcW w:w="4680" w:type="dxa"/>
          <w:tcBorders>
            <w:top w:val="nil"/>
            <w:left w:val="nil"/>
            <w:bottom w:val="nil"/>
            <w:right w:val="nil"/>
          </w:tcBorders>
          <w:tcMar>
            <w:top w:w="100" w:type="dxa"/>
            <w:left w:w="100" w:type="dxa"/>
            <w:bottom w:w="100" w:type="dxa"/>
            <w:right w:w="100" w:type="dxa"/>
          </w:tcMar>
        </w:tcPr>
        <w:p w:rsidR="00552DB6" w:rsidRDefault="00CD6A59">
          <w:pPr>
            <w:jc w:val="right"/>
          </w:pPr>
          <w:r>
            <w:fldChar w:fldCharType="begin"/>
          </w:r>
          <w:r>
            <w:instrText>PAGE</w:instrText>
          </w:r>
          <w:r>
            <w:fldChar w:fldCharType="separate"/>
          </w:r>
          <w:r w:rsidR="00D409E3">
            <w:rPr>
              <w:noProof/>
            </w:rPr>
            <w:t>6</w:t>
          </w:r>
          <w:r>
            <w:fldChar w:fldCharType="end"/>
          </w:r>
        </w:p>
      </w:tc>
    </w:tr>
  </w:tbl>
  <w:p w:rsidR="00552DB6" w:rsidRDefault="00552DB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088" w:rsidRDefault="006F2088">
      <w:pPr>
        <w:spacing w:line="240" w:lineRule="auto"/>
      </w:pPr>
      <w:r>
        <w:separator/>
      </w:r>
    </w:p>
  </w:footnote>
  <w:footnote w:type="continuationSeparator" w:id="0">
    <w:p w:rsidR="006F2088" w:rsidRDefault="006F20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E599D"/>
    <w:multiLevelType w:val="hybridMultilevel"/>
    <w:tmpl w:val="9A180620"/>
    <w:lvl w:ilvl="0" w:tplc="90A0C0A8">
      <w:numFmt w:val="bullet"/>
      <w:lvlText w:val="-"/>
      <w:lvlJc w:val="left"/>
      <w:pPr>
        <w:ind w:left="720" w:hanging="360"/>
      </w:pPr>
      <w:rPr>
        <w:rFonts w:ascii="inherit" w:eastAsia="Times New Roman" w:hAnsi="inherit"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ijn Schokkin">
    <w15:presenceInfo w15:providerId="Windows Live" w15:userId="3950905a600e99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52DB6"/>
    <w:rsid w:val="00204C08"/>
    <w:rsid w:val="002C126E"/>
    <w:rsid w:val="002D3B6D"/>
    <w:rsid w:val="003E3B5A"/>
    <w:rsid w:val="0045690C"/>
    <w:rsid w:val="0050458A"/>
    <w:rsid w:val="00552DB6"/>
    <w:rsid w:val="006F2088"/>
    <w:rsid w:val="007A015C"/>
    <w:rsid w:val="008624A6"/>
    <w:rsid w:val="00AC5344"/>
    <w:rsid w:val="00B33030"/>
    <w:rsid w:val="00CD6A59"/>
    <w:rsid w:val="00D409E3"/>
    <w:rsid w:val="00D51D56"/>
    <w:rsid w:val="00DC1B1B"/>
    <w:rsid w:val="00EC0E6E"/>
    <w:rsid w:val="00EF781B"/>
    <w:rsid w:val="00F670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DE50"/>
  <w15:docId w15:val="{D88F2BB9-CCC5-4DDD-8E9D-153D5C40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Ubuntu" w:eastAsia="Ubuntu" w:hAnsi="Ubuntu" w:cs="Ubuntu"/>
      <w:color w:val="FF5800"/>
      <w:sz w:val="32"/>
      <w:szCs w:val="32"/>
    </w:rPr>
  </w:style>
  <w:style w:type="paragraph" w:styleId="Heading2">
    <w:name w:val="heading 2"/>
    <w:basedOn w:val="Normal"/>
    <w:next w:val="Normal"/>
    <w:pPr>
      <w:keepNext/>
      <w:keepLines/>
      <w:spacing w:before="200"/>
      <w:contextualSpacing/>
      <w:outlineLvl w:val="1"/>
    </w:pPr>
    <w:rPr>
      <w:rFonts w:ascii="Ubuntu" w:eastAsia="Ubuntu" w:hAnsi="Ubuntu" w:cs="Ubuntu"/>
      <w:b/>
      <w:color w:val="4B08A1"/>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3C78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Ubuntu" w:eastAsia="Ubuntu" w:hAnsi="Ubuntu" w:cs="Ubuntu"/>
      <w:color w:val="4B08A1"/>
      <w:sz w:val="42"/>
      <w:szCs w:val="42"/>
    </w:rPr>
  </w:style>
  <w:style w:type="paragraph" w:styleId="Subtitle">
    <w:name w:val="Subtitle"/>
    <w:basedOn w:val="Normal"/>
    <w:next w:val="Normal"/>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AC5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60303-A88C-4DCC-A873-25928BFFC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455</Words>
  <Characters>2505</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Stijn Schokkin</cp:lastModifiedBy>
  <cp:revision>15</cp:revision>
  <dcterms:created xsi:type="dcterms:W3CDTF">2017-10-12T10:12:00Z</dcterms:created>
  <dcterms:modified xsi:type="dcterms:W3CDTF">2017-11-16T12:30:00Z</dcterms:modified>
</cp:coreProperties>
</file>
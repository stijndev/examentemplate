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36D42" w:rsidRDefault="00A9786B">
      <w:pPr>
        <w:pStyle w:val="Title"/>
        <w:contextualSpacing w:val="0"/>
      </w:pPr>
      <w:bookmarkStart w:id="0" w:name="h.ds4msy9we83" w:colFirst="0" w:colLast="0"/>
      <w:bookmarkEnd w:id="0"/>
      <w:r>
        <w:t>Functioneel ontwerp</w:t>
      </w:r>
    </w:p>
    <w:p w:rsidR="00336D42" w:rsidRDefault="00AD0DFE">
      <w:pPr>
        <w:pStyle w:val="Subtitle"/>
        <w:contextualSpacing w:val="0"/>
      </w:pPr>
      <w:bookmarkStart w:id="1" w:name="h.t9m67qwekqff" w:colFirst="0" w:colLast="0"/>
      <w:bookmarkEnd w:id="1"/>
      <w:del w:id="2" w:author="Stijn Schokkin" w:date="2017-11-16T13:09:00Z">
        <w:r w:rsidDel="00DB1520">
          <w:delText>Installatiebedrijf Hakkers</w:delText>
        </w:r>
      </w:del>
      <w:ins w:id="3" w:author="Stijn Schokkin" w:date="2017-11-16T13:09:00Z">
        <w:r w:rsidR="00DB1520">
          <w:t>Opdracht</w:t>
        </w:r>
      </w:ins>
    </w:p>
    <w:p w:rsidR="00336D42" w:rsidRDefault="00336D42"/>
    <w:p w:rsidR="00336D42" w:rsidRDefault="00336D42"/>
    <w:p w:rsidR="00336D42" w:rsidRDefault="00336D42"/>
    <w:p w:rsidR="00336D42" w:rsidRDefault="00336D42"/>
    <w:p w:rsidR="00336D42" w:rsidRDefault="00336D42"/>
    <w:p w:rsidR="00336D42" w:rsidRDefault="00336D42"/>
    <w:p w:rsidR="00336D42" w:rsidRDefault="00336D42"/>
    <w:p w:rsidR="00336D42" w:rsidRDefault="00336D42"/>
    <w:p w:rsidR="00336D42" w:rsidRDefault="00336D42"/>
    <w:p w:rsidR="00336D42" w:rsidRDefault="00336D42"/>
    <w:p w:rsidR="00336D42" w:rsidRDefault="00336D42"/>
    <w:p w:rsidR="00336D42" w:rsidRDefault="00336D42"/>
    <w:p w:rsidR="00336D42" w:rsidRDefault="00336D42"/>
    <w:p w:rsidR="00336D42" w:rsidRDefault="00336D42"/>
    <w:p w:rsidR="00336D42" w:rsidRDefault="00336D42"/>
    <w:p w:rsidR="00336D42" w:rsidRDefault="00336D42"/>
    <w:p w:rsidR="00336D42" w:rsidRDefault="00336D42"/>
    <w:p w:rsidR="00336D42" w:rsidRDefault="00336D42"/>
    <w:p w:rsidR="00336D42" w:rsidRDefault="00336D42"/>
    <w:p w:rsidR="00336D42" w:rsidRDefault="00336D42"/>
    <w:p w:rsidR="00336D42" w:rsidRDefault="00336D42"/>
    <w:p w:rsidR="00336D42" w:rsidRDefault="00336D42"/>
    <w:p w:rsidR="00336D42" w:rsidRDefault="00336D42"/>
    <w:p w:rsidR="00336D42" w:rsidRDefault="00336D42"/>
    <w:p w:rsidR="00336D42" w:rsidRDefault="00336D42"/>
    <w:p w:rsidR="00336D42" w:rsidRDefault="00336D42"/>
    <w:p w:rsidR="00336D42" w:rsidRDefault="00336D42"/>
    <w:p w:rsidR="00336D42" w:rsidRDefault="00336D42"/>
    <w:p w:rsidR="00336D42" w:rsidRDefault="00336D42"/>
    <w:p w:rsidR="00336D42" w:rsidRDefault="00336D42"/>
    <w:p w:rsidR="00336D42" w:rsidRDefault="00336D42"/>
    <w:p w:rsidR="00336D42" w:rsidRDefault="00336D42"/>
    <w:p w:rsidR="00336D42" w:rsidRDefault="00336D42"/>
    <w:p w:rsidR="00336D42" w:rsidRDefault="00336D42"/>
    <w:p w:rsidR="00336D42" w:rsidRDefault="00336D42"/>
    <w:p w:rsidR="00336D42" w:rsidRDefault="00336D42"/>
    <w:p w:rsidR="00336D42" w:rsidRDefault="00A9786B">
      <w:r>
        <w:t xml:space="preserve">Leereenheid: </w:t>
      </w:r>
      <w:del w:id="4" w:author="Stijn Schokkin" w:date="2017-11-16T13:09:00Z">
        <w:r w:rsidR="009A365F" w:rsidDel="00DB1520">
          <w:delText>Installatiebedrijf Hakkers</w:delText>
        </w:r>
      </w:del>
      <w:ins w:id="5" w:author="Stijn Schokkin" w:date="2017-11-16T13:09:00Z">
        <w:r w:rsidR="00DB1520">
          <w:t>Opdracht</w:t>
        </w:r>
      </w:ins>
    </w:p>
    <w:p w:rsidR="00336D42" w:rsidRDefault="00A9786B">
      <w:r>
        <w:t xml:space="preserve">Versienummer: </w:t>
      </w:r>
      <w:r w:rsidR="009A365F">
        <w:t>1.0</w:t>
      </w:r>
    </w:p>
    <w:p w:rsidR="00336D42" w:rsidRDefault="00A9786B">
      <w:r>
        <w:t xml:space="preserve">Auteur(s): </w:t>
      </w:r>
      <w:r w:rsidR="009A365F">
        <w:t>Stijn Schokkin</w:t>
      </w:r>
    </w:p>
    <w:p w:rsidR="00336D42" w:rsidRDefault="00A9786B">
      <w:pPr>
        <w:pStyle w:val="Heading1"/>
        <w:contextualSpacing w:val="0"/>
      </w:pPr>
      <w:bookmarkStart w:id="6" w:name="h.hpa060q0mdh1" w:colFirst="0" w:colLast="0"/>
      <w:bookmarkEnd w:id="6"/>
      <w:r>
        <w:lastRenderedPageBreak/>
        <w:t>Versiebeheer</w:t>
      </w:r>
    </w:p>
    <w:p w:rsidR="00336D42" w:rsidRDefault="00336D42"/>
    <w:tbl>
      <w:tblPr>
        <w:tblStyle w:val="a"/>
        <w:tblW w:w="90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1"/>
        <w:gridCol w:w="1629"/>
        <w:gridCol w:w="4140"/>
        <w:gridCol w:w="1629"/>
      </w:tblGrid>
      <w:tr w:rsidR="00336D42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D42" w:rsidRDefault="00A9786B">
            <w:pPr>
              <w:widowControl w:val="0"/>
              <w:spacing w:line="240" w:lineRule="auto"/>
            </w:pPr>
            <w:r>
              <w:rPr>
                <w:color w:val="4B08A1"/>
              </w:rPr>
              <w:t>Datum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D42" w:rsidRDefault="00A9786B">
            <w:pPr>
              <w:widowControl w:val="0"/>
              <w:spacing w:line="240" w:lineRule="auto"/>
            </w:pPr>
            <w:r>
              <w:rPr>
                <w:color w:val="4B08A1"/>
              </w:rPr>
              <w:t>Versie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D42" w:rsidRDefault="00A9786B">
            <w:pPr>
              <w:widowControl w:val="0"/>
              <w:spacing w:line="240" w:lineRule="auto"/>
            </w:pPr>
            <w:r>
              <w:rPr>
                <w:color w:val="4B08A1"/>
              </w:rPr>
              <w:t>Wijziging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D42" w:rsidRDefault="00A9786B">
            <w:pPr>
              <w:widowControl w:val="0"/>
              <w:spacing w:line="240" w:lineRule="auto"/>
            </w:pPr>
            <w:r>
              <w:rPr>
                <w:color w:val="4B08A1"/>
              </w:rPr>
              <w:t>Wie</w:t>
            </w:r>
          </w:p>
        </w:tc>
      </w:tr>
      <w:tr w:rsidR="00336D42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D42" w:rsidRDefault="00F11EFD">
            <w:pPr>
              <w:widowControl w:val="0"/>
              <w:spacing w:line="240" w:lineRule="auto"/>
            </w:pPr>
            <w:del w:id="7" w:author="Stijn Schokkin" w:date="2017-11-16T13:09:00Z">
              <w:r w:rsidDel="00DB1520">
                <w:delText>10-10-2017</w:delText>
              </w:r>
            </w:del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D42" w:rsidRDefault="00F11EFD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D42" w:rsidRDefault="00F11EFD">
            <w:pPr>
              <w:widowControl w:val="0"/>
              <w:spacing w:line="240" w:lineRule="auto"/>
            </w:pPr>
            <w:r>
              <w:t>Opzet functioneel ontwerp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D42" w:rsidRDefault="00F11EFD">
            <w:pPr>
              <w:widowControl w:val="0"/>
              <w:spacing w:line="240" w:lineRule="auto"/>
            </w:pPr>
            <w:r>
              <w:t>SS</w:t>
            </w:r>
          </w:p>
        </w:tc>
      </w:tr>
      <w:tr w:rsidR="00336D42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D42" w:rsidRDefault="00336D42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D42" w:rsidRDefault="00336D42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D42" w:rsidRDefault="00336D42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D42" w:rsidRDefault="00336D42">
            <w:pPr>
              <w:widowControl w:val="0"/>
              <w:spacing w:line="240" w:lineRule="auto"/>
            </w:pPr>
          </w:p>
        </w:tc>
      </w:tr>
      <w:tr w:rsidR="00336D42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D42" w:rsidRDefault="00336D42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D42" w:rsidRDefault="00336D42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D42" w:rsidRDefault="00336D42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D42" w:rsidRDefault="00336D42">
            <w:pPr>
              <w:widowControl w:val="0"/>
              <w:spacing w:line="240" w:lineRule="auto"/>
            </w:pPr>
          </w:p>
        </w:tc>
      </w:tr>
    </w:tbl>
    <w:p w:rsidR="00336D42" w:rsidRDefault="00336D42"/>
    <w:p w:rsidR="00336D42" w:rsidRDefault="00A9786B">
      <w:r>
        <w:br w:type="page"/>
      </w:r>
    </w:p>
    <w:p w:rsidR="00336D42" w:rsidRDefault="00336D42"/>
    <w:p w:rsidR="00336D42" w:rsidRDefault="00A9786B">
      <w:pPr>
        <w:pStyle w:val="Heading1"/>
        <w:contextualSpacing w:val="0"/>
      </w:pPr>
      <w:bookmarkStart w:id="8" w:name="h.6mlcxi8h70n" w:colFirst="0" w:colLast="0"/>
      <w:bookmarkEnd w:id="8"/>
      <w:r>
        <w:t>Inhoudsopgave</w:t>
      </w:r>
    </w:p>
    <w:p w:rsidR="00336D42" w:rsidRDefault="00336D42"/>
    <w:p w:rsidR="00336D42" w:rsidRDefault="002D5BD8">
      <w:pPr>
        <w:ind w:left="360"/>
      </w:pPr>
      <w:hyperlink w:anchor="h.hpa060q0mdh1">
        <w:r w:rsidR="00A9786B">
          <w:rPr>
            <w:color w:val="1155CC"/>
            <w:u w:val="single"/>
          </w:rPr>
          <w:t>Versiebeheer</w:t>
        </w:r>
      </w:hyperlink>
    </w:p>
    <w:p w:rsidR="00336D42" w:rsidRDefault="002D5BD8">
      <w:pPr>
        <w:ind w:left="360"/>
      </w:pPr>
      <w:hyperlink w:anchor="h.6mlcxi8h70n">
        <w:r w:rsidR="00A9786B">
          <w:rPr>
            <w:color w:val="1155CC"/>
            <w:u w:val="single"/>
          </w:rPr>
          <w:t>Inhoudsopgave</w:t>
        </w:r>
      </w:hyperlink>
    </w:p>
    <w:p w:rsidR="00336D42" w:rsidRDefault="002D5BD8">
      <w:pPr>
        <w:ind w:left="360"/>
      </w:pPr>
      <w:hyperlink w:anchor="h.msbzfkl8gqt7">
        <w:r w:rsidR="00A9786B">
          <w:rPr>
            <w:color w:val="1155CC"/>
            <w:u w:val="single"/>
          </w:rPr>
          <w:t>Inleiding</w:t>
        </w:r>
      </w:hyperlink>
    </w:p>
    <w:p w:rsidR="00336D42" w:rsidRDefault="00A9786B">
      <w:pPr>
        <w:ind w:left="360"/>
      </w:pPr>
      <w:r>
        <w:rPr>
          <w:color w:val="1155CC"/>
          <w:u w:val="single"/>
        </w:rPr>
        <w:t>Planning</w:t>
      </w:r>
    </w:p>
    <w:p w:rsidR="00336D42" w:rsidRDefault="00A9786B">
      <w:pPr>
        <w:ind w:left="360"/>
      </w:pPr>
      <w:r>
        <w:rPr>
          <w:color w:val="1155CC"/>
          <w:u w:val="single"/>
        </w:rPr>
        <w:t>Functionele eisen/</w:t>
      </w:r>
      <w:proofErr w:type="spellStart"/>
      <w:r>
        <w:rPr>
          <w:color w:val="1155CC"/>
          <w:u w:val="single"/>
        </w:rPr>
        <w:t>Requirements</w:t>
      </w:r>
      <w:proofErr w:type="spellEnd"/>
    </w:p>
    <w:p w:rsidR="00336D42" w:rsidRDefault="00A9786B">
      <w:pPr>
        <w:ind w:left="360"/>
      </w:pPr>
      <w:r>
        <w:rPr>
          <w:color w:val="1155CC"/>
          <w:u w:val="single"/>
        </w:rPr>
        <w:t>Onmogelijkheden</w:t>
      </w:r>
    </w:p>
    <w:p w:rsidR="00336D42" w:rsidRDefault="00A9786B">
      <w:pPr>
        <w:ind w:left="360"/>
      </w:pPr>
      <w:r>
        <w:rPr>
          <w:color w:val="1155CC"/>
          <w:u w:val="single"/>
        </w:rPr>
        <w:t>Functies</w:t>
      </w:r>
    </w:p>
    <w:p w:rsidR="00336D42" w:rsidRDefault="00A9786B">
      <w:pPr>
        <w:ind w:left="360"/>
      </w:pPr>
      <w:r>
        <w:rPr>
          <w:color w:val="1155CC"/>
          <w:u w:val="single"/>
        </w:rPr>
        <w:t>Akkoord opdrachtgever</w:t>
      </w:r>
    </w:p>
    <w:p w:rsidR="00336D42" w:rsidRDefault="00336D42"/>
    <w:p w:rsidR="00336D42" w:rsidRDefault="00336D42"/>
    <w:p w:rsidR="00336D42" w:rsidRDefault="00A9786B">
      <w:r>
        <w:br w:type="page"/>
      </w:r>
      <w:bookmarkStart w:id="9" w:name="_GoBack"/>
      <w:bookmarkEnd w:id="9"/>
    </w:p>
    <w:p w:rsidR="00336D42" w:rsidRDefault="00336D42"/>
    <w:p w:rsidR="00336D42" w:rsidRDefault="00A9786B">
      <w:pPr>
        <w:pStyle w:val="Heading1"/>
        <w:contextualSpacing w:val="0"/>
      </w:pPr>
      <w:bookmarkStart w:id="10" w:name="h.ckvr2e58j33y" w:colFirst="0" w:colLast="0"/>
      <w:bookmarkEnd w:id="10"/>
      <w:r>
        <w:t>Inleiding</w:t>
      </w:r>
    </w:p>
    <w:p w:rsidR="00336D42" w:rsidRDefault="00A9786B">
      <w:pPr>
        <w:spacing w:line="240" w:lineRule="auto"/>
      </w:pPr>
      <w:r>
        <w:t>Het doel van dit document is om een inzicht te geven van de functies die de applicatie moet kunnen uitvoeren.</w:t>
      </w:r>
    </w:p>
    <w:p w:rsidR="00336D42" w:rsidRDefault="00A9786B">
      <w:pPr>
        <w:spacing w:line="240" w:lineRule="auto"/>
      </w:pPr>
      <w:r>
        <w:t>De op te leveren software zal in zijn geheel worden opgeleverd waarna de algehele gebruikerstest zal plaatsvinden.</w:t>
      </w:r>
    </w:p>
    <w:p w:rsidR="00336D42" w:rsidRDefault="00A9786B">
      <w:pPr>
        <w:spacing w:line="240" w:lineRule="auto"/>
      </w:pPr>
      <w:r>
        <w:t xml:space="preserve">Alle functies binnen de software zijn in dit document beschreven, de software zal dus ook geen andere functies bevatten dat deze die hieronder in </w:t>
      </w:r>
      <w:proofErr w:type="spellStart"/>
      <w:r>
        <w:t>use</w:t>
      </w:r>
      <w:proofErr w:type="spellEnd"/>
      <w:r>
        <w:t xml:space="preserve"> cases zijn beschreven.</w:t>
      </w:r>
    </w:p>
    <w:p w:rsidR="004F750F" w:rsidRDefault="004F750F">
      <w:pPr>
        <w:spacing w:line="240" w:lineRule="auto"/>
      </w:pPr>
    </w:p>
    <w:p w:rsidR="004F750F" w:rsidRDefault="00DB1520">
      <w:pPr>
        <w:spacing w:line="240" w:lineRule="auto"/>
      </w:pPr>
      <w:ins w:id="11" w:author="Stijn Schokkin" w:date="2017-11-16T13:09:00Z">
        <w:r>
          <w:t>&lt;Inleiding van vorige documenten hier&gt;</w:t>
        </w:r>
      </w:ins>
      <w:del w:id="12" w:author="Stijn Schokkin" w:date="2017-11-16T13:09:00Z">
        <w:r w:rsidR="004F750F" w:rsidDel="00DB1520">
          <w:delText xml:space="preserve">Dit document bevat het functioneel ontwerp voor </w:delText>
        </w:r>
      </w:del>
      <w:del w:id="13" w:author="Stijn Schokkin" w:date="2017-10-11T11:43:00Z">
        <w:r w:rsidR="004F750F" w:rsidDel="008827A0">
          <w:delText>congrescentrum de Molens</w:delText>
        </w:r>
      </w:del>
      <w:del w:id="14" w:author="Stijn Schokkin" w:date="2017-11-16T13:09:00Z">
        <w:r w:rsidR="004F750F" w:rsidDel="00DB1520">
          <w:delText>. De functionele eisen zijn uitgewerkt in dit document. De applicatie wordt als webapp gerealiseerd.</w:delText>
        </w:r>
      </w:del>
    </w:p>
    <w:p w:rsidR="00336D42" w:rsidRDefault="00336D42"/>
    <w:p w:rsidR="00336D42" w:rsidRDefault="00A9786B">
      <w:pPr>
        <w:pStyle w:val="Heading1"/>
        <w:contextualSpacing w:val="0"/>
      </w:pPr>
      <w:bookmarkStart w:id="15" w:name="h.cdp161f1nmfy" w:colFirst="0" w:colLast="0"/>
      <w:bookmarkEnd w:id="15"/>
      <w:r>
        <w:t xml:space="preserve">Planning </w:t>
      </w:r>
    </w:p>
    <w:p w:rsidR="00686B7B" w:rsidRDefault="00686B7B" w:rsidP="00686B7B">
      <w:r>
        <w:t xml:space="preserve">Inleiding document: 30 </w:t>
      </w:r>
      <w:ins w:id="16" w:author="Stijn Schokkin" w:date="2017-10-11T10:46:00Z">
        <w:r w:rsidR="00944319">
          <w:t>min</w:t>
        </w:r>
      </w:ins>
      <w:del w:id="17" w:author="Stijn Schokkin" w:date="2017-10-11T10:46:00Z">
        <w:r w:rsidDel="00944319">
          <w:delText>uur</w:delText>
        </w:r>
      </w:del>
    </w:p>
    <w:p w:rsidR="00686B7B" w:rsidRDefault="00686B7B" w:rsidP="00686B7B">
      <w:r>
        <w:t>Functionele eisen/</w:t>
      </w:r>
      <w:proofErr w:type="spellStart"/>
      <w:r>
        <w:t>requirements</w:t>
      </w:r>
      <w:proofErr w:type="spellEnd"/>
      <w:r>
        <w:t>: 1 uur</w:t>
      </w:r>
    </w:p>
    <w:p w:rsidR="00686B7B" w:rsidRPr="00686B7B" w:rsidRDefault="00686B7B" w:rsidP="00686B7B">
      <w:proofErr w:type="spellStart"/>
      <w:r>
        <w:t>Wireframes</w:t>
      </w:r>
      <w:proofErr w:type="spellEnd"/>
      <w:r>
        <w:t>/functies: 2 uur</w:t>
      </w:r>
    </w:p>
    <w:p w:rsidR="00336D42" w:rsidRDefault="00336D42">
      <w:pPr>
        <w:pStyle w:val="Subtitle"/>
        <w:contextualSpacing w:val="0"/>
      </w:pPr>
      <w:bookmarkStart w:id="18" w:name="h.6atqda2ezh6g" w:colFirst="0" w:colLast="0"/>
      <w:bookmarkEnd w:id="18"/>
    </w:p>
    <w:p w:rsidR="002C1115" w:rsidRDefault="002C1115">
      <w:pPr>
        <w:pStyle w:val="Heading1"/>
        <w:contextualSpacing w:val="0"/>
        <w:rPr>
          <w:ins w:id="19" w:author="Stijn Schokkin" w:date="2017-10-11T11:47:00Z"/>
        </w:rPr>
      </w:pPr>
      <w:bookmarkStart w:id="20" w:name="h.aihkoa2s8rju" w:colFirst="0" w:colLast="0"/>
      <w:bookmarkEnd w:id="20"/>
    </w:p>
    <w:p w:rsidR="00A35C28" w:rsidRDefault="00A35C28">
      <w:pPr>
        <w:rPr>
          <w:ins w:id="21" w:author="Stijn Schokkin" w:date="2017-10-11T11:47:00Z"/>
        </w:rPr>
        <w:pPrChange w:id="22" w:author="Stijn Schokkin" w:date="2017-10-11T11:47:00Z">
          <w:pPr>
            <w:pStyle w:val="Heading1"/>
            <w:contextualSpacing w:val="0"/>
          </w:pPr>
        </w:pPrChange>
      </w:pPr>
    </w:p>
    <w:p w:rsidR="00A35C28" w:rsidRDefault="00A35C28">
      <w:pPr>
        <w:rPr>
          <w:ins w:id="23" w:author="Stijn Schokkin" w:date="2017-10-11T11:47:00Z"/>
        </w:rPr>
        <w:pPrChange w:id="24" w:author="Stijn Schokkin" w:date="2017-10-11T11:47:00Z">
          <w:pPr>
            <w:pStyle w:val="Heading1"/>
            <w:contextualSpacing w:val="0"/>
          </w:pPr>
        </w:pPrChange>
      </w:pPr>
    </w:p>
    <w:p w:rsidR="00A35C28" w:rsidRPr="00A35C28" w:rsidRDefault="00A35C28">
      <w:pPr>
        <w:rPr>
          <w:ins w:id="25" w:author="Stijn Schokkin" w:date="2017-10-11T11:46:00Z"/>
          <w:rPrChange w:id="26" w:author="Stijn Schokkin" w:date="2017-10-11T11:47:00Z">
            <w:rPr>
              <w:ins w:id="27" w:author="Stijn Schokkin" w:date="2017-10-11T11:46:00Z"/>
            </w:rPr>
          </w:rPrChange>
        </w:rPr>
        <w:pPrChange w:id="28" w:author="Stijn Schokkin" w:date="2017-10-11T11:47:00Z">
          <w:pPr>
            <w:pStyle w:val="Heading1"/>
            <w:contextualSpacing w:val="0"/>
          </w:pPr>
        </w:pPrChange>
      </w:pPr>
    </w:p>
    <w:p w:rsidR="002C1115" w:rsidRDefault="002C1115">
      <w:pPr>
        <w:pStyle w:val="Heading1"/>
        <w:contextualSpacing w:val="0"/>
        <w:rPr>
          <w:ins w:id="29" w:author="Stijn Schokkin" w:date="2017-10-11T11:46:00Z"/>
        </w:rPr>
      </w:pPr>
    </w:p>
    <w:p w:rsidR="002C1115" w:rsidRDefault="002C1115">
      <w:pPr>
        <w:pStyle w:val="Heading1"/>
        <w:contextualSpacing w:val="0"/>
        <w:rPr>
          <w:ins w:id="30" w:author="Stijn Schokkin" w:date="2017-10-11T11:46:00Z"/>
        </w:rPr>
      </w:pPr>
    </w:p>
    <w:p w:rsidR="002C1115" w:rsidRDefault="002C1115">
      <w:pPr>
        <w:rPr>
          <w:ins w:id="31" w:author="Stijn Schokkin" w:date="2017-10-11T11:46:00Z"/>
        </w:rPr>
        <w:pPrChange w:id="32" w:author="Stijn Schokkin" w:date="2017-10-11T11:46:00Z">
          <w:pPr>
            <w:pStyle w:val="Heading1"/>
            <w:contextualSpacing w:val="0"/>
          </w:pPr>
        </w:pPrChange>
      </w:pPr>
    </w:p>
    <w:p w:rsidR="002C1115" w:rsidRPr="002C1115" w:rsidRDefault="002C1115">
      <w:pPr>
        <w:rPr>
          <w:ins w:id="33" w:author="Stijn Schokkin" w:date="2017-10-11T11:46:00Z"/>
          <w:rPrChange w:id="34" w:author="Stijn Schokkin" w:date="2017-10-11T11:46:00Z">
            <w:rPr>
              <w:ins w:id="35" w:author="Stijn Schokkin" w:date="2017-10-11T11:46:00Z"/>
            </w:rPr>
          </w:rPrChange>
        </w:rPr>
        <w:pPrChange w:id="36" w:author="Stijn Schokkin" w:date="2017-10-11T11:46:00Z">
          <w:pPr>
            <w:pStyle w:val="Heading1"/>
            <w:contextualSpacing w:val="0"/>
          </w:pPr>
        </w:pPrChange>
      </w:pPr>
    </w:p>
    <w:p w:rsidR="002C1115" w:rsidRPr="002C1115" w:rsidRDefault="002C1115">
      <w:pPr>
        <w:rPr>
          <w:ins w:id="37" w:author="Stijn Schokkin" w:date="2017-10-11T11:46:00Z"/>
          <w:rPrChange w:id="38" w:author="Stijn Schokkin" w:date="2017-10-11T11:46:00Z">
            <w:rPr>
              <w:ins w:id="39" w:author="Stijn Schokkin" w:date="2017-10-11T11:46:00Z"/>
            </w:rPr>
          </w:rPrChange>
        </w:rPr>
        <w:pPrChange w:id="40" w:author="Stijn Schokkin" w:date="2017-10-11T11:46:00Z">
          <w:pPr>
            <w:pStyle w:val="Heading1"/>
            <w:contextualSpacing w:val="0"/>
          </w:pPr>
        </w:pPrChange>
      </w:pPr>
    </w:p>
    <w:p w:rsidR="00336D42" w:rsidRDefault="00A9786B">
      <w:pPr>
        <w:pStyle w:val="Heading1"/>
        <w:contextualSpacing w:val="0"/>
      </w:pPr>
      <w:r>
        <w:t>Functionele eisen/</w:t>
      </w:r>
      <w:proofErr w:type="spellStart"/>
      <w:r>
        <w:t>Requirements</w:t>
      </w:r>
      <w:proofErr w:type="spellEnd"/>
    </w:p>
    <w:p w:rsidR="00686B7B" w:rsidRDefault="00686B7B" w:rsidP="00686B7B">
      <w:r>
        <w:t>Het systeem bevat verschillende actoren:</w:t>
      </w:r>
    </w:p>
    <w:p w:rsidR="00686B7B" w:rsidRDefault="00686B7B" w:rsidP="00686B7B">
      <w:r>
        <w:t>Planner:</w:t>
      </w:r>
    </w:p>
    <w:p w:rsidR="00686B7B" w:rsidRDefault="00686B7B" w:rsidP="00686B7B">
      <w:pPr>
        <w:pStyle w:val="ListParagraph"/>
        <w:numPr>
          <w:ilvl w:val="0"/>
          <w:numId w:val="2"/>
        </w:numPr>
      </w:pPr>
      <w:r>
        <w:t>Inloggen in het systeem</w:t>
      </w:r>
    </w:p>
    <w:p w:rsidR="00686B7B" w:rsidRDefault="00686B7B" w:rsidP="00686B7B">
      <w:pPr>
        <w:pStyle w:val="ListParagraph"/>
        <w:numPr>
          <w:ilvl w:val="0"/>
          <w:numId w:val="2"/>
        </w:numPr>
      </w:pPr>
      <w:del w:id="41" w:author="Stijn Schokkin" w:date="2017-11-16T13:10:00Z">
        <w:r w:rsidDel="00DB1520">
          <w:delText>Klus a</w:delText>
        </w:r>
      </w:del>
      <w:ins w:id="42" w:author="Stijn Schokkin" w:date="2017-11-16T13:10:00Z">
        <w:r w:rsidR="00DB1520">
          <w:t>A</w:t>
        </w:r>
      </w:ins>
      <w:r>
        <w:t>anmaken</w:t>
      </w:r>
    </w:p>
    <w:p w:rsidR="00686B7B" w:rsidRDefault="00686B7B" w:rsidP="00686B7B">
      <w:pPr>
        <w:pStyle w:val="ListParagraph"/>
        <w:numPr>
          <w:ilvl w:val="0"/>
          <w:numId w:val="2"/>
        </w:numPr>
        <w:rPr>
          <w:ins w:id="43" w:author="Stijn Schokkin" w:date="2017-10-11T11:43:00Z"/>
        </w:rPr>
      </w:pPr>
      <w:del w:id="44" w:author="Stijn Schokkin" w:date="2017-11-16T13:10:00Z">
        <w:r w:rsidDel="00DB1520">
          <w:delText>Klus v</w:delText>
        </w:r>
      </w:del>
      <w:ins w:id="45" w:author="Stijn Schokkin" w:date="2017-11-16T13:10:00Z">
        <w:r w:rsidR="00DB1520">
          <w:t>V</w:t>
        </w:r>
      </w:ins>
      <w:r>
        <w:t>erwijderen</w:t>
      </w:r>
    </w:p>
    <w:p w:rsidR="00386655" w:rsidRDefault="00DB1520" w:rsidP="00686B7B">
      <w:pPr>
        <w:pStyle w:val="ListParagraph"/>
        <w:numPr>
          <w:ilvl w:val="0"/>
          <w:numId w:val="2"/>
        </w:numPr>
        <w:rPr>
          <w:ins w:id="46" w:author="Stijn Schokkin" w:date="2017-11-16T13:10:00Z"/>
        </w:rPr>
      </w:pPr>
      <w:ins w:id="47" w:author="Stijn Schokkin" w:date="2017-11-16T13:10:00Z">
        <w:r>
          <w:t>B</w:t>
        </w:r>
      </w:ins>
      <w:ins w:id="48" w:author="Stijn Schokkin" w:date="2017-10-11T11:43:00Z">
        <w:r w:rsidR="00386655">
          <w:t>ekijken</w:t>
        </w:r>
      </w:ins>
    </w:p>
    <w:p w:rsidR="00DB1520" w:rsidRDefault="00DB1520" w:rsidP="00686B7B">
      <w:pPr>
        <w:pStyle w:val="ListParagraph"/>
        <w:numPr>
          <w:ilvl w:val="0"/>
          <w:numId w:val="2"/>
        </w:numPr>
      </w:pPr>
      <w:ins w:id="49" w:author="Stijn Schokkin" w:date="2017-11-16T13:10:00Z">
        <w:r>
          <w:t>Wijzigen</w:t>
        </w:r>
      </w:ins>
    </w:p>
    <w:p w:rsidR="00686B7B" w:rsidDel="00DB1520" w:rsidRDefault="00686B7B" w:rsidP="00686B7B">
      <w:pPr>
        <w:pStyle w:val="ListParagraph"/>
        <w:numPr>
          <w:ilvl w:val="0"/>
          <w:numId w:val="2"/>
        </w:numPr>
        <w:rPr>
          <w:del w:id="50" w:author="Stijn Schokkin" w:date="2017-11-16T13:10:00Z"/>
        </w:rPr>
      </w:pPr>
      <w:del w:id="51" w:author="Stijn Schokkin" w:date="2017-11-16T13:10:00Z">
        <w:r w:rsidDel="00DB1520">
          <w:lastRenderedPageBreak/>
          <w:delText>Monteur registreren</w:delText>
        </w:r>
      </w:del>
    </w:p>
    <w:p w:rsidR="00686B7B" w:rsidDel="00DB1520" w:rsidRDefault="00686B7B" w:rsidP="00686B7B">
      <w:pPr>
        <w:pStyle w:val="ListParagraph"/>
        <w:numPr>
          <w:ilvl w:val="0"/>
          <w:numId w:val="2"/>
        </w:numPr>
        <w:rPr>
          <w:del w:id="52" w:author="Stijn Schokkin" w:date="2017-11-16T13:10:00Z"/>
        </w:rPr>
      </w:pPr>
      <w:del w:id="53" w:author="Stijn Schokkin" w:date="2017-11-16T13:10:00Z">
        <w:r w:rsidDel="00DB1520">
          <w:delText>Monteur inplannen</w:delText>
        </w:r>
      </w:del>
    </w:p>
    <w:p w:rsidR="00686B7B" w:rsidDel="00DB1520" w:rsidRDefault="00686B7B" w:rsidP="00686B7B">
      <w:pPr>
        <w:pStyle w:val="ListParagraph"/>
        <w:numPr>
          <w:ilvl w:val="0"/>
          <w:numId w:val="2"/>
        </w:numPr>
        <w:rPr>
          <w:del w:id="54" w:author="Stijn Schokkin" w:date="2017-11-16T13:10:00Z"/>
        </w:rPr>
      </w:pPr>
      <w:del w:id="55" w:author="Stijn Schokkin" w:date="2017-11-16T13:10:00Z">
        <w:r w:rsidDel="00DB1520">
          <w:delText>Planning bekijken</w:delText>
        </w:r>
      </w:del>
    </w:p>
    <w:p w:rsidR="00686B7B" w:rsidDel="00DB1520" w:rsidRDefault="00686B7B" w:rsidP="00686B7B">
      <w:pPr>
        <w:rPr>
          <w:del w:id="56" w:author="Stijn Schokkin" w:date="2017-11-16T13:10:00Z"/>
        </w:rPr>
      </w:pPr>
      <w:del w:id="57" w:author="Stijn Schokkin" w:date="2017-11-16T13:10:00Z">
        <w:r w:rsidDel="00DB1520">
          <w:delText>Monteur:</w:delText>
        </w:r>
      </w:del>
    </w:p>
    <w:p w:rsidR="00686B7B" w:rsidDel="00DB1520" w:rsidRDefault="00686B7B" w:rsidP="00686B7B">
      <w:pPr>
        <w:pStyle w:val="ListParagraph"/>
        <w:numPr>
          <w:ilvl w:val="0"/>
          <w:numId w:val="2"/>
        </w:numPr>
        <w:rPr>
          <w:del w:id="58" w:author="Stijn Schokkin" w:date="2017-11-16T13:10:00Z"/>
        </w:rPr>
      </w:pPr>
      <w:del w:id="59" w:author="Stijn Schokkin" w:date="2017-11-16T13:10:00Z">
        <w:r w:rsidDel="00DB1520">
          <w:delText>Inloggen in het systeem</w:delText>
        </w:r>
      </w:del>
    </w:p>
    <w:p w:rsidR="00686B7B" w:rsidDel="00DB1520" w:rsidRDefault="00686B7B" w:rsidP="00686B7B">
      <w:pPr>
        <w:pStyle w:val="ListParagraph"/>
        <w:numPr>
          <w:ilvl w:val="0"/>
          <w:numId w:val="2"/>
        </w:numPr>
        <w:rPr>
          <w:del w:id="60" w:author="Stijn Schokkin" w:date="2017-11-16T13:10:00Z"/>
        </w:rPr>
      </w:pPr>
      <w:del w:id="61" w:author="Stijn Schokkin" w:date="2017-11-16T13:10:00Z">
        <w:r w:rsidDel="00DB1520">
          <w:delText>Klus bekijken</w:delText>
        </w:r>
      </w:del>
    </w:p>
    <w:p w:rsidR="00686B7B" w:rsidDel="00DB1520" w:rsidRDefault="00686B7B" w:rsidP="00686B7B">
      <w:pPr>
        <w:pStyle w:val="ListParagraph"/>
        <w:numPr>
          <w:ilvl w:val="0"/>
          <w:numId w:val="2"/>
        </w:numPr>
        <w:rPr>
          <w:del w:id="62" w:author="Stijn Schokkin" w:date="2017-11-16T13:10:00Z"/>
        </w:rPr>
      </w:pPr>
      <w:del w:id="63" w:author="Stijn Schokkin" w:date="2017-11-16T13:10:00Z">
        <w:r w:rsidDel="00DB1520">
          <w:delText>Status wijzigen</w:delText>
        </w:r>
      </w:del>
    </w:p>
    <w:p w:rsidR="00DB1520" w:rsidRDefault="00DB1520">
      <w:pPr>
        <w:pStyle w:val="Heading1"/>
        <w:contextualSpacing w:val="0"/>
        <w:rPr>
          <w:ins w:id="64" w:author="Stijn Schokkin" w:date="2017-11-16T13:10:00Z"/>
        </w:rPr>
      </w:pPr>
    </w:p>
    <w:p w:rsidR="00686B7B" w:rsidDel="00DB1520" w:rsidRDefault="00686B7B" w:rsidP="00686B7B">
      <w:pPr>
        <w:pStyle w:val="ListParagraph"/>
        <w:numPr>
          <w:ilvl w:val="0"/>
          <w:numId w:val="2"/>
        </w:numPr>
        <w:rPr>
          <w:del w:id="65" w:author="Stijn Schokkin" w:date="2017-11-16T13:10:00Z"/>
        </w:rPr>
      </w:pPr>
      <w:del w:id="66" w:author="Stijn Schokkin" w:date="2017-11-16T13:10:00Z">
        <w:r w:rsidDel="00DB1520">
          <w:delText>Klant en/of kantoor bellen</w:delText>
        </w:r>
      </w:del>
    </w:p>
    <w:p w:rsidR="00686B7B" w:rsidRPr="00686B7B" w:rsidDel="00DB1520" w:rsidRDefault="00686B7B" w:rsidP="00686B7B">
      <w:pPr>
        <w:pStyle w:val="ListParagraph"/>
        <w:numPr>
          <w:ilvl w:val="0"/>
          <w:numId w:val="2"/>
        </w:numPr>
        <w:rPr>
          <w:del w:id="67" w:author="Stijn Schokkin" w:date="2017-11-16T13:10:00Z"/>
        </w:rPr>
      </w:pPr>
      <w:del w:id="68" w:author="Stijn Schokkin" w:date="2017-11-16T13:10:00Z">
        <w:r w:rsidDel="00DB1520">
          <w:delText>Korte uitleg geven bij klus</w:delText>
        </w:r>
      </w:del>
    </w:p>
    <w:p w:rsidR="00336D42" w:rsidRDefault="00A9786B">
      <w:pPr>
        <w:pStyle w:val="Heading1"/>
        <w:contextualSpacing w:val="0"/>
      </w:pPr>
      <w:bookmarkStart w:id="69" w:name="h.mq5kwdezymwc" w:colFirst="0" w:colLast="0"/>
      <w:bookmarkStart w:id="70" w:name="h.sj8jw4jdekub" w:colFirst="0" w:colLast="0"/>
      <w:bookmarkEnd w:id="69"/>
      <w:bookmarkEnd w:id="70"/>
      <w:r>
        <w:t>Onmogelijkheden</w:t>
      </w:r>
    </w:p>
    <w:p w:rsidR="003A56FA" w:rsidRPr="003A56FA" w:rsidDel="00C3142F" w:rsidRDefault="003A56FA" w:rsidP="003A56FA">
      <w:pPr>
        <w:rPr>
          <w:del w:id="71" w:author="Stijn Schokkin" w:date="2017-10-11T11:47:00Z"/>
        </w:rPr>
      </w:pPr>
      <w:r>
        <w:t>Een aparte planning voor iedere monteur wordt momenteel naar gekeken voor een oplossing.</w:t>
      </w:r>
    </w:p>
    <w:p w:rsidR="007E51F3" w:rsidRDefault="007E51F3">
      <w:pPr>
        <w:pPrChange w:id="72" w:author="Stijn Schokkin" w:date="2017-10-11T11:47:00Z">
          <w:pPr>
            <w:pStyle w:val="Heading1"/>
            <w:contextualSpacing w:val="0"/>
          </w:pPr>
        </w:pPrChange>
      </w:pPr>
      <w:bookmarkStart w:id="73" w:name="h.vjnywlt2ec1r" w:colFirst="0" w:colLast="0"/>
      <w:bookmarkStart w:id="74" w:name="h.9n0j48esr6l9" w:colFirst="0" w:colLast="0"/>
      <w:bookmarkEnd w:id="73"/>
      <w:bookmarkEnd w:id="74"/>
    </w:p>
    <w:p w:rsidR="007E51F3" w:rsidDel="00C3142F" w:rsidRDefault="007E51F3">
      <w:pPr>
        <w:pStyle w:val="Heading1"/>
        <w:contextualSpacing w:val="0"/>
        <w:rPr>
          <w:del w:id="75" w:author="Stijn Schokkin" w:date="2017-10-11T11:47:00Z"/>
        </w:rPr>
      </w:pPr>
    </w:p>
    <w:p w:rsidR="00C3142F" w:rsidRDefault="00C3142F">
      <w:pPr>
        <w:rPr>
          <w:ins w:id="76" w:author="Stijn Schokkin" w:date="2017-10-11T11:47:00Z"/>
        </w:rPr>
        <w:pPrChange w:id="77" w:author="Stijn Schokkin" w:date="2017-10-11T11:47:00Z">
          <w:pPr>
            <w:pStyle w:val="Heading1"/>
            <w:contextualSpacing w:val="0"/>
          </w:pPr>
        </w:pPrChange>
      </w:pPr>
    </w:p>
    <w:p w:rsidR="00C3142F" w:rsidRPr="00C3142F" w:rsidRDefault="00C3142F">
      <w:pPr>
        <w:rPr>
          <w:ins w:id="78" w:author="Stijn Schokkin" w:date="2017-10-11T11:47:00Z"/>
          <w:rPrChange w:id="79" w:author="Stijn Schokkin" w:date="2017-10-11T11:47:00Z">
            <w:rPr>
              <w:ins w:id="80" w:author="Stijn Schokkin" w:date="2017-10-11T11:47:00Z"/>
            </w:rPr>
          </w:rPrChange>
        </w:rPr>
        <w:pPrChange w:id="81" w:author="Stijn Schokkin" w:date="2017-10-11T11:47:00Z">
          <w:pPr>
            <w:pStyle w:val="Heading1"/>
            <w:contextualSpacing w:val="0"/>
          </w:pPr>
        </w:pPrChange>
      </w:pPr>
    </w:p>
    <w:p w:rsidR="00336D42" w:rsidRDefault="00A9786B">
      <w:pPr>
        <w:pStyle w:val="Heading1"/>
        <w:contextualSpacing w:val="0"/>
      </w:pPr>
      <w:r>
        <w:t>Functies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12"/>
      </w:tblGrid>
      <w:tr w:rsidR="00321343" w:rsidTr="00243A06">
        <w:tc>
          <w:tcPr>
            <w:tcW w:w="2988" w:type="dxa"/>
          </w:tcPr>
          <w:p w:rsidR="00321343" w:rsidRPr="00834A2C" w:rsidRDefault="00321343" w:rsidP="00243A06">
            <w:pPr>
              <w:rPr>
                <w:b/>
              </w:rPr>
            </w:pPr>
            <w:bookmarkStart w:id="82" w:name="h.rwi9cjj3gh1g" w:colFirst="0" w:colLast="0"/>
            <w:bookmarkStart w:id="83" w:name="h.did2a5ncmd70" w:colFirst="0" w:colLast="0"/>
            <w:bookmarkEnd w:id="82"/>
            <w:bookmarkEnd w:id="83"/>
            <w:r w:rsidRPr="00834A2C">
              <w:rPr>
                <w:b/>
              </w:rPr>
              <w:t>Naam</w:t>
            </w:r>
            <w:r>
              <w:rPr>
                <w:b/>
              </w:rPr>
              <w:t>:</w:t>
            </w:r>
          </w:p>
        </w:tc>
        <w:tc>
          <w:tcPr>
            <w:tcW w:w="6512" w:type="dxa"/>
          </w:tcPr>
          <w:p w:rsidR="00321343" w:rsidRDefault="00321343" w:rsidP="00243A06">
            <w:r>
              <w:t>Inloggen in het systeem</w:t>
            </w:r>
          </w:p>
        </w:tc>
      </w:tr>
      <w:tr w:rsidR="00321343" w:rsidTr="00243A06">
        <w:tc>
          <w:tcPr>
            <w:tcW w:w="2988" w:type="dxa"/>
          </w:tcPr>
          <w:p w:rsidR="00321343" w:rsidRPr="00834A2C" w:rsidRDefault="00321343" w:rsidP="00243A06">
            <w:pPr>
              <w:rPr>
                <w:b/>
              </w:rPr>
            </w:pPr>
            <w:r>
              <w:rPr>
                <w:b/>
              </w:rPr>
              <w:t>Versie:</w:t>
            </w:r>
          </w:p>
        </w:tc>
        <w:tc>
          <w:tcPr>
            <w:tcW w:w="6512" w:type="dxa"/>
          </w:tcPr>
          <w:p w:rsidR="00321343" w:rsidRDefault="00321343" w:rsidP="00243A06">
            <w:r>
              <w:t>1.0</w:t>
            </w:r>
          </w:p>
        </w:tc>
      </w:tr>
      <w:tr w:rsidR="00321343" w:rsidTr="00243A06">
        <w:tc>
          <w:tcPr>
            <w:tcW w:w="2988" w:type="dxa"/>
          </w:tcPr>
          <w:p w:rsidR="00321343" w:rsidRPr="00834A2C" w:rsidRDefault="00321343" w:rsidP="00243A06">
            <w:pPr>
              <w:rPr>
                <w:b/>
              </w:rPr>
            </w:pPr>
            <w:r>
              <w:rPr>
                <w:b/>
              </w:rPr>
              <w:t>Actor(en):</w:t>
            </w:r>
          </w:p>
        </w:tc>
        <w:tc>
          <w:tcPr>
            <w:tcW w:w="6512" w:type="dxa"/>
          </w:tcPr>
          <w:p w:rsidR="00321343" w:rsidRDefault="00E300F2" w:rsidP="00243A06">
            <w:del w:id="84" w:author="Stijn Schokkin" w:date="2017-11-16T13:10:00Z">
              <w:r w:rsidDel="00DB1520">
                <w:delText>Planner</w:delText>
              </w:r>
              <w:r w:rsidR="00321343" w:rsidDel="00DB1520">
                <w:delText xml:space="preserve">, </w:delText>
              </w:r>
              <w:r w:rsidR="00B84E9B" w:rsidDel="00DB1520">
                <w:delText>monteur</w:delText>
              </w:r>
            </w:del>
          </w:p>
        </w:tc>
      </w:tr>
      <w:tr w:rsidR="00321343" w:rsidTr="00243A06">
        <w:tc>
          <w:tcPr>
            <w:tcW w:w="2988" w:type="dxa"/>
          </w:tcPr>
          <w:p w:rsidR="00321343" w:rsidRPr="00834A2C" w:rsidRDefault="00321343" w:rsidP="00243A06">
            <w:pPr>
              <w:rPr>
                <w:b/>
              </w:rPr>
            </w:pPr>
            <w:r>
              <w:rPr>
                <w:b/>
              </w:rPr>
              <w:t>Preconditie:</w:t>
            </w:r>
          </w:p>
        </w:tc>
        <w:tc>
          <w:tcPr>
            <w:tcW w:w="6512" w:type="dxa"/>
          </w:tcPr>
          <w:p w:rsidR="00321343" w:rsidRDefault="00321343" w:rsidP="00243A06">
            <w:r>
              <w:t>Actor bevind zich op het inlogscherm</w:t>
            </w:r>
          </w:p>
        </w:tc>
      </w:tr>
      <w:tr w:rsidR="00321343" w:rsidTr="00243A06">
        <w:tc>
          <w:tcPr>
            <w:tcW w:w="2988" w:type="dxa"/>
          </w:tcPr>
          <w:p w:rsidR="00321343" w:rsidRPr="00834A2C" w:rsidRDefault="00321343" w:rsidP="00243A06">
            <w:pPr>
              <w:rPr>
                <w:b/>
              </w:rPr>
            </w:pPr>
            <w:r>
              <w:rPr>
                <w:b/>
              </w:rPr>
              <w:t>Omschrijving:</w:t>
            </w:r>
          </w:p>
        </w:tc>
        <w:tc>
          <w:tcPr>
            <w:tcW w:w="6512" w:type="dxa"/>
          </w:tcPr>
          <w:p w:rsidR="00321343" w:rsidRDefault="00321343" w:rsidP="00243A06">
            <w:r>
              <w:t>Actor vult zijn logingegevens in en klikt vervolgens op inloggen</w:t>
            </w:r>
            <w:r w:rsidR="004F255D">
              <w:t xml:space="preserve"> /</w:t>
            </w:r>
          </w:p>
          <w:p w:rsidR="00321343" w:rsidRDefault="00B84E9B" w:rsidP="00243A06">
            <w:r>
              <w:t>Afbeelding 1</w:t>
            </w:r>
          </w:p>
        </w:tc>
      </w:tr>
      <w:tr w:rsidR="00321343" w:rsidRPr="00834A2C" w:rsidTr="00243A06">
        <w:tc>
          <w:tcPr>
            <w:tcW w:w="2988" w:type="dxa"/>
          </w:tcPr>
          <w:p w:rsidR="00321343" w:rsidRPr="00834A2C" w:rsidRDefault="00321343" w:rsidP="00243A06">
            <w:pPr>
              <w:rPr>
                <w:b/>
              </w:rPr>
            </w:pPr>
            <w:r>
              <w:rPr>
                <w:b/>
              </w:rPr>
              <w:t>Uitzonderingen:</w:t>
            </w:r>
          </w:p>
        </w:tc>
        <w:tc>
          <w:tcPr>
            <w:tcW w:w="6512" w:type="dxa"/>
          </w:tcPr>
          <w:p w:rsidR="00321343" w:rsidRDefault="00321343" w:rsidP="00243A06">
            <w:r>
              <w:t>Gebruikersnaam en/of wachtwoord is onjuist</w:t>
            </w:r>
          </w:p>
          <w:p w:rsidR="00321343" w:rsidRDefault="00321343" w:rsidP="00243A06">
            <w:pPr>
              <w:rPr>
                <w:i/>
              </w:rPr>
            </w:pPr>
            <w:r>
              <w:rPr>
                <w:i/>
              </w:rPr>
              <w:t>Foutmelding: Gebruikersnaam of wachtwoord is onjuist</w:t>
            </w:r>
          </w:p>
          <w:p w:rsidR="00321343" w:rsidRDefault="00321343" w:rsidP="00243A06">
            <w:r>
              <w:t>Gebruikersnaam en/of wachtwoord is niet ingevuld</w:t>
            </w:r>
          </w:p>
          <w:p w:rsidR="00321343" w:rsidRPr="00834A2C" w:rsidRDefault="00321343" w:rsidP="00243A06">
            <w:pPr>
              <w:rPr>
                <w:i/>
              </w:rPr>
            </w:pPr>
            <w:r>
              <w:rPr>
                <w:i/>
              </w:rPr>
              <w:t>Foutmelding: Gebruikersnaam of wachtwoord is leeg</w:t>
            </w:r>
          </w:p>
        </w:tc>
      </w:tr>
      <w:tr w:rsidR="00321343" w:rsidTr="00243A06">
        <w:tc>
          <w:tcPr>
            <w:tcW w:w="2988" w:type="dxa"/>
          </w:tcPr>
          <w:p w:rsidR="00321343" w:rsidRPr="00834A2C" w:rsidRDefault="00321343" w:rsidP="00243A06">
            <w:pPr>
              <w:rPr>
                <w:b/>
              </w:rPr>
            </w:pPr>
            <w:r>
              <w:rPr>
                <w:b/>
              </w:rPr>
              <w:t>Niet functionele eisen:</w:t>
            </w:r>
          </w:p>
        </w:tc>
        <w:tc>
          <w:tcPr>
            <w:tcW w:w="6512" w:type="dxa"/>
          </w:tcPr>
          <w:p w:rsidR="00321343" w:rsidRDefault="00321343" w:rsidP="00243A06"/>
        </w:tc>
      </w:tr>
      <w:tr w:rsidR="00321343" w:rsidTr="00243A06">
        <w:tc>
          <w:tcPr>
            <w:tcW w:w="2988" w:type="dxa"/>
          </w:tcPr>
          <w:p w:rsidR="00321343" w:rsidRPr="00834A2C" w:rsidRDefault="00321343" w:rsidP="00243A06">
            <w:pPr>
              <w:rPr>
                <w:b/>
              </w:rPr>
            </w:pPr>
            <w:r>
              <w:rPr>
                <w:b/>
              </w:rPr>
              <w:t>Postconditie:</w:t>
            </w:r>
          </w:p>
        </w:tc>
        <w:tc>
          <w:tcPr>
            <w:tcW w:w="6512" w:type="dxa"/>
          </w:tcPr>
          <w:p w:rsidR="00321343" w:rsidRDefault="00321343" w:rsidP="00243A06">
            <w:r>
              <w:t>Actor is ingelogd en wordt doorverwezen naar de startpagina</w:t>
            </w:r>
          </w:p>
        </w:tc>
      </w:tr>
    </w:tbl>
    <w:p w:rsidR="004F255D" w:rsidRDefault="004F255D" w:rsidP="004F255D">
      <w:pPr>
        <w:keepNext/>
      </w:pPr>
      <w:r>
        <w:rPr>
          <w:noProof/>
        </w:rPr>
        <w:drawing>
          <wp:inline distT="0" distB="0" distL="0" distR="0">
            <wp:extent cx="5943600" cy="3664343"/>
            <wp:effectExtent l="0" t="0" r="0" b="0"/>
            <wp:docPr id="3" name="Picture 3" descr="C:\Users\Stijn\AppData\Local\Microsoft\Windows\INetCache\Content.Word\1 - Login scherm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Stijn\AppData\Local\Microsoft\Windows\INetCache\Content.Word\1 - Login scherm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42" w:rsidRDefault="004F255D" w:rsidP="004F255D">
      <w:pPr>
        <w:pStyle w:val="Caption"/>
      </w:pPr>
      <w:r>
        <w:t xml:space="preserve">Afbeelding </w:t>
      </w:r>
      <w:fldSimple w:instr=" SEQ Afbeelding \* ARABIC ">
        <w:r w:rsidR="0036071D">
          <w:rPr>
            <w:noProof/>
          </w:rPr>
          <w:t>1</w:t>
        </w:r>
      </w:fldSimple>
    </w:p>
    <w:p w:rsidR="00336D42" w:rsidRDefault="00336D42">
      <w:pPr>
        <w:pStyle w:val="Heading1"/>
        <w:keepNext w:val="0"/>
        <w:keepLines w:val="0"/>
        <w:spacing w:line="331" w:lineRule="auto"/>
        <w:contextualSpacing w:val="0"/>
      </w:pPr>
      <w:bookmarkStart w:id="85" w:name="h.3zjx8n9q92r6" w:colFirst="0" w:colLast="0"/>
      <w:bookmarkEnd w:id="85"/>
    </w:p>
    <w:p w:rsidR="00E300F2" w:rsidRDefault="00E300F2" w:rsidP="00E300F2"/>
    <w:p w:rsidR="00E300F2" w:rsidRDefault="00E300F2" w:rsidP="00E300F2">
      <w:pPr>
        <w:rPr>
          <w:ins w:id="86" w:author="Stijn Schokkin" w:date="2017-10-11T11:47:00Z"/>
        </w:rPr>
      </w:pPr>
    </w:p>
    <w:p w:rsidR="00C3142F" w:rsidRDefault="00C3142F" w:rsidP="00E300F2">
      <w:pPr>
        <w:rPr>
          <w:ins w:id="87" w:author="Stijn Schokkin" w:date="2017-10-11T11:47:00Z"/>
        </w:rPr>
      </w:pPr>
    </w:p>
    <w:p w:rsidR="00C3142F" w:rsidRDefault="00C3142F" w:rsidP="00E300F2">
      <w:pPr>
        <w:rPr>
          <w:ins w:id="88" w:author="Stijn Schokkin" w:date="2017-10-11T11:47:00Z"/>
        </w:rPr>
      </w:pPr>
    </w:p>
    <w:p w:rsidR="00C3142F" w:rsidRDefault="00C3142F" w:rsidP="00E300F2">
      <w:pPr>
        <w:rPr>
          <w:ins w:id="89" w:author="Stijn Schokkin" w:date="2017-10-11T11:47:00Z"/>
        </w:rPr>
      </w:pPr>
    </w:p>
    <w:p w:rsidR="00C3142F" w:rsidRDefault="00C3142F" w:rsidP="00E300F2"/>
    <w:p w:rsidR="00E300F2" w:rsidRDefault="00E300F2" w:rsidP="00E300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12"/>
      </w:tblGrid>
      <w:tr w:rsidR="00E300F2" w:rsidTr="00243A06">
        <w:tc>
          <w:tcPr>
            <w:tcW w:w="2988" w:type="dxa"/>
          </w:tcPr>
          <w:p w:rsidR="00E300F2" w:rsidRPr="00834A2C" w:rsidRDefault="00E300F2" w:rsidP="00243A06">
            <w:pPr>
              <w:rPr>
                <w:b/>
              </w:rPr>
            </w:pPr>
            <w:r w:rsidRPr="00834A2C">
              <w:rPr>
                <w:b/>
              </w:rPr>
              <w:t>Naam</w:t>
            </w:r>
            <w:r>
              <w:rPr>
                <w:b/>
              </w:rPr>
              <w:t>:</w:t>
            </w:r>
          </w:p>
        </w:tc>
        <w:tc>
          <w:tcPr>
            <w:tcW w:w="6512" w:type="dxa"/>
          </w:tcPr>
          <w:p w:rsidR="00E300F2" w:rsidRDefault="00E300F2" w:rsidP="00243A06">
            <w:r>
              <w:t>Homepagina</w:t>
            </w:r>
          </w:p>
        </w:tc>
      </w:tr>
      <w:tr w:rsidR="00E300F2" w:rsidTr="00243A06">
        <w:tc>
          <w:tcPr>
            <w:tcW w:w="2988" w:type="dxa"/>
          </w:tcPr>
          <w:p w:rsidR="00E300F2" w:rsidRPr="00834A2C" w:rsidRDefault="00E300F2" w:rsidP="00243A06">
            <w:pPr>
              <w:rPr>
                <w:b/>
              </w:rPr>
            </w:pPr>
            <w:r>
              <w:rPr>
                <w:b/>
              </w:rPr>
              <w:t>Versie:</w:t>
            </w:r>
          </w:p>
        </w:tc>
        <w:tc>
          <w:tcPr>
            <w:tcW w:w="6512" w:type="dxa"/>
          </w:tcPr>
          <w:p w:rsidR="00E300F2" w:rsidRDefault="00E300F2" w:rsidP="00243A06">
            <w:r>
              <w:t>1.0</w:t>
            </w:r>
          </w:p>
        </w:tc>
      </w:tr>
      <w:tr w:rsidR="00E300F2" w:rsidTr="00243A06">
        <w:tc>
          <w:tcPr>
            <w:tcW w:w="2988" w:type="dxa"/>
          </w:tcPr>
          <w:p w:rsidR="00E300F2" w:rsidRPr="00834A2C" w:rsidRDefault="00E300F2" w:rsidP="00243A06">
            <w:pPr>
              <w:rPr>
                <w:b/>
              </w:rPr>
            </w:pPr>
            <w:r>
              <w:rPr>
                <w:b/>
              </w:rPr>
              <w:t>Actor(en):</w:t>
            </w:r>
          </w:p>
        </w:tc>
        <w:tc>
          <w:tcPr>
            <w:tcW w:w="6512" w:type="dxa"/>
          </w:tcPr>
          <w:p w:rsidR="00E300F2" w:rsidRDefault="00E300F2" w:rsidP="00243A06">
            <w:del w:id="90" w:author="Stijn Schokkin" w:date="2017-11-16T13:10:00Z">
              <w:r w:rsidDel="00DB1520">
                <w:delText>Planner</w:delText>
              </w:r>
            </w:del>
          </w:p>
        </w:tc>
      </w:tr>
      <w:tr w:rsidR="00E300F2" w:rsidTr="00243A06">
        <w:tc>
          <w:tcPr>
            <w:tcW w:w="2988" w:type="dxa"/>
          </w:tcPr>
          <w:p w:rsidR="00E300F2" w:rsidRPr="00834A2C" w:rsidRDefault="00E300F2" w:rsidP="00243A06">
            <w:pPr>
              <w:rPr>
                <w:b/>
              </w:rPr>
            </w:pPr>
            <w:r>
              <w:rPr>
                <w:b/>
              </w:rPr>
              <w:t>Preconditie:</w:t>
            </w:r>
          </w:p>
        </w:tc>
        <w:tc>
          <w:tcPr>
            <w:tcW w:w="6512" w:type="dxa"/>
          </w:tcPr>
          <w:p w:rsidR="00E300F2" w:rsidRDefault="00E300F2" w:rsidP="00243A06">
            <w:r>
              <w:t>Actor bevind zich op de startpagina</w:t>
            </w:r>
          </w:p>
        </w:tc>
      </w:tr>
      <w:tr w:rsidR="00E300F2" w:rsidTr="00243A06">
        <w:tc>
          <w:tcPr>
            <w:tcW w:w="2988" w:type="dxa"/>
          </w:tcPr>
          <w:p w:rsidR="00E300F2" w:rsidRPr="00834A2C" w:rsidRDefault="00E300F2" w:rsidP="00243A06">
            <w:pPr>
              <w:rPr>
                <w:b/>
              </w:rPr>
            </w:pPr>
            <w:r>
              <w:rPr>
                <w:b/>
              </w:rPr>
              <w:t>Omschrijving:</w:t>
            </w:r>
          </w:p>
        </w:tc>
        <w:tc>
          <w:tcPr>
            <w:tcW w:w="6512" w:type="dxa"/>
          </w:tcPr>
          <w:p w:rsidR="00E300F2" w:rsidRDefault="00E300F2" w:rsidP="00243A06">
            <w:r>
              <w:t xml:space="preserve">Actor </w:t>
            </w:r>
            <w:del w:id="91" w:author="Stijn Schokkin" w:date="2017-10-11T11:44:00Z">
              <w:r w:rsidDel="00530E22">
                <w:delText>vult zijn logingegevens in en klikt vervolgens op inloggen</w:delText>
              </w:r>
            </w:del>
            <w:ins w:id="92" w:author="Stijn Schokkin" w:date="2017-10-11T11:44:00Z">
              <w:r w:rsidR="00530E22">
                <w:t>bevind zich op de startpagina</w:t>
              </w:r>
              <w:r w:rsidR="003B00C5">
                <w:t xml:space="preserve"> en </w:t>
              </w:r>
              <w:r w:rsidR="00E23FE9">
                <w:t xml:space="preserve">kan kiezen uit </w:t>
              </w:r>
              <w:r w:rsidR="003B00C5">
                <w:t>verschillende opties in het menu</w:t>
              </w:r>
            </w:ins>
            <w:r>
              <w:t xml:space="preserve"> /</w:t>
            </w:r>
          </w:p>
          <w:p w:rsidR="00E300F2" w:rsidRDefault="00ED5EB3" w:rsidP="00243A06">
            <w:r>
              <w:t>Afbeelding 2</w:t>
            </w:r>
          </w:p>
        </w:tc>
      </w:tr>
      <w:tr w:rsidR="00E300F2" w:rsidRPr="00834A2C" w:rsidTr="00243A06">
        <w:tc>
          <w:tcPr>
            <w:tcW w:w="2988" w:type="dxa"/>
          </w:tcPr>
          <w:p w:rsidR="00E300F2" w:rsidRPr="00834A2C" w:rsidRDefault="00E300F2" w:rsidP="00243A06">
            <w:pPr>
              <w:rPr>
                <w:b/>
              </w:rPr>
            </w:pPr>
            <w:r>
              <w:rPr>
                <w:b/>
              </w:rPr>
              <w:t>Uitzonderingen:</w:t>
            </w:r>
          </w:p>
        </w:tc>
        <w:tc>
          <w:tcPr>
            <w:tcW w:w="6512" w:type="dxa"/>
          </w:tcPr>
          <w:p w:rsidR="00E300F2" w:rsidRPr="00834A2C" w:rsidRDefault="006B601A" w:rsidP="00243A06">
            <w:pPr>
              <w:rPr>
                <w:i/>
              </w:rPr>
            </w:pPr>
            <w:r>
              <w:t>Geen</w:t>
            </w:r>
          </w:p>
        </w:tc>
      </w:tr>
      <w:tr w:rsidR="00E300F2" w:rsidTr="00243A06">
        <w:tc>
          <w:tcPr>
            <w:tcW w:w="2988" w:type="dxa"/>
          </w:tcPr>
          <w:p w:rsidR="00E300F2" w:rsidRPr="00834A2C" w:rsidRDefault="00E300F2" w:rsidP="00243A06">
            <w:pPr>
              <w:rPr>
                <w:b/>
              </w:rPr>
            </w:pPr>
            <w:r>
              <w:rPr>
                <w:b/>
              </w:rPr>
              <w:t>Niet functionele eisen:</w:t>
            </w:r>
          </w:p>
        </w:tc>
        <w:tc>
          <w:tcPr>
            <w:tcW w:w="6512" w:type="dxa"/>
          </w:tcPr>
          <w:p w:rsidR="00E300F2" w:rsidRDefault="00E300F2" w:rsidP="00243A06"/>
        </w:tc>
      </w:tr>
      <w:tr w:rsidR="00E300F2" w:rsidTr="00243A06">
        <w:tc>
          <w:tcPr>
            <w:tcW w:w="2988" w:type="dxa"/>
          </w:tcPr>
          <w:p w:rsidR="00E300F2" w:rsidRPr="00834A2C" w:rsidRDefault="00E300F2" w:rsidP="00243A06">
            <w:pPr>
              <w:rPr>
                <w:b/>
              </w:rPr>
            </w:pPr>
            <w:r>
              <w:rPr>
                <w:b/>
              </w:rPr>
              <w:t>Postconditie:</w:t>
            </w:r>
          </w:p>
        </w:tc>
        <w:tc>
          <w:tcPr>
            <w:tcW w:w="6512" w:type="dxa"/>
          </w:tcPr>
          <w:p w:rsidR="00E300F2" w:rsidRDefault="00E300F2" w:rsidP="00243A06">
            <w:r>
              <w:t xml:space="preserve">Actor </w:t>
            </w:r>
            <w:ins w:id="93" w:author="Stijn Schokkin" w:date="2017-10-11T11:44:00Z">
              <w:r w:rsidR="00530E22">
                <w:t>bevind zich</w:t>
              </w:r>
            </w:ins>
            <w:del w:id="94" w:author="Stijn Schokkin" w:date="2017-10-11T11:44:00Z">
              <w:r w:rsidDel="00530E22">
                <w:delText>is</w:delText>
              </w:r>
            </w:del>
            <w:r>
              <w:t xml:space="preserve"> </w:t>
            </w:r>
            <w:ins w:id="95" w:author="Stijn Schokkin" w:date="2017-10-11T11:44:00Z">
              <w:r w:rsidR="00530E22">
                <w:t xml:space="preserve">op de </w:t>
              </w:r>
            </w:ins>
            <w:del w:id="96" w:author="Stijn Schokkin" w:date="2017-10-11T11:44:00Z">
              <w:r w:rsidDel="00530E22">
                <w:delText xml:space="preserve">ingelogd en wordt doorverwezen naar de </w:delText>
              </w:r>
            </w:del>
            <w:r>
              <w:t>startpagina</w:t>
            </w:r>
          </w:p>
        </w:tc>
      </w:tr>
    </w:tbl>
    <w:p w:rsidR="00E300F2" w:rsidRPr="00E300F2" w:rsidRDefault="00E300F2" w:rsidP="00E300F2"/>
    <w:p w:rsidR="00ED5EB3" w:rsidRDefault="006B601A" w:rsidP="00ED5EB3">
      <w:pPr>
        <w:pStyle w:val="Heading1"/>
        <w:keepLines w:val="0"/>
        <w:spacing w:line="331" w:lineRule="auto"/>
        <w:contextualSpacing w:val="0"/>
      </w:pPr>
      <w:bookmarkStart w:id="97" w:name="h.nvk1nox2f5h1" w:colFirst="0" w:colLast="0"/>
      <w:bookmarkEnd w:id="97"/>
      <w:r>
        <w:rPr>
          <w:noProof/>
        </w:rPr>
        <w:drawing>
          <wp:inline distT="0" distB="0" distL="0" distR="0">
            <wp:extent cx="5943600" cy="3661630"/>
            <wp:effectExtent l="0" t="0" r="0" b="0"/>
            <wp:docPr id="4" name="Picture 4" descr="C:\Users\Stijn\AppData\Local\Microsoft\Windows\INetCache\Content.Word\2 - Home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Stijn\AppData\Local\Microsoft\Windows\INetCache\Content.Word\2 - Home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42" w:rsidRDefault="00ED5EB3" w:rsidP="00ED5EB3">
      <w:pPr>
        <w:pStyle w:val="Caption"/>
      </w:pPr>
      <w:r>
        <w:t xml:space="preserve">Afbeelding </w:t>
      </w:r>
      <w:fldSimple w:instr=" SEQ Afbeelding \* ARABIC ">
        <w:r w:rsidR="0036071D">
          <w:rPr>
            <w:noProof/>
          </w:rPr>
          <w:t>2</w:t>
        </w:r>
      </w:fldSimple>
    </w:p>
    <w:p w:rsidR="004F255D" w:rsidRDefault="004F255D">
      <w:pPr>
        <w:pStyle w:val="Heading1"/>
        <w:keepNext w:val="0"/>
        <w:keepLines w:val="0"/>
        <w:spacing w:line="331" w:lineRule="auto"/>
        <w:contextualSpacing w:val="0"/>
      </w:pPr>
      <w:bookmarkStart w:id="98" w:name="h.hz4hmk2d5rda" w:colFirst="0" w:colLast="0"/>
      <w:bookmarkEnd w:id="98"/>
    </w:p>
    <w:p w:rsidR="006B601A" w:rsidRDefault="006B601A" w:rsidP="006B601A"/>
    <w:p w:rsidR="006B601A" w:rsidRDefault="006B601A" w:rsidP="006B601A"/>
    <w:p w:rsidR="006B601A" w:rsidRDefault="006B601A" w:rsidP="006B601A"/>
    <w:p w:rsidR="006B601A" w:rsidRDefault="006B601A" w:rsidP="006B601A"/>
    <w:p w:rsidR="006B601A" w:rsidRDefault="006B601A" w:rsidP="006B601A"/>
    <w:p w:rsidR="006B601A" w:rsidRDefault="006B601A" w:rsidP="006B601A"/>
    <w:p w:rsidR="006B601A" w:rsidRDefault="006B601A" w:rsidP="006B601A"/>
    <w:p w:rsidR="006B601A" w:rsidRDefault="006B601A" w:rsidP="006B601A"/>
    <w:p w:rsidR="006B601A" w:rsidRDefault="006B601A" w:rsidP="006B601A"/>
    <w:p w:rsidR="006B601A" w:rsidRDefault="006B601A" w:rsidP="006B60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12"/>
      </w:tblGrid>
      <w:tr w:rsidR="006B601A" w:rsidDel="00DD3E80" w:rsidTr="00243A06">
        <w:trPr>
          <w:del w:id="99" w:author="Stijn Schokkin" w:date="2017-11-16T13:25:00Z"/>
        </w:trPr>
        <w:tc>
          <w:tcPr>
            <w:tcW w:w="2988" w:type="dxa"/>
          </w:tcPr>
          <w:p w:rsidR="006B601A" w:rsidRPr="00834A2C" w:rsidDel="00DD3E80" w:rsidRDefault="006B601A" w:rsidP="00243A06">
            <w:pPr>
              <w:rPr>
                <w:del w:id="100" w:author="Stijn Schokkin" w:date="2017-11-16T13:25:00Z"/>
                <w:b/>
              </w:rPr>
            </w:pPr>
            <w:del w:id="101" w:author="Stijn Schokkin" w:date="2017-11-16T13:25:00Z">
              <w:r w:rsidRPr="00834A2C" w:rsidDel="00DD3E80">
                <w:rPr>
                  <w:b/>
                </w:rPr>
                <w:delText>Naam</w:delText>
              </w:r>
              <w:r w:rsidDel="00DD3E80">
                <w:rPr>
                  <w:b/>
                </w:rPr>
                <w:delText>:</w:delText>
              </w:r>
            </w:del>
          </w:p>
        </w:tc>
        <w:tc>
          <w:tcPr>
            <w:tcW w:w="6512" w:type="dxa"/>
          </w:tcPr>
          <w:p w:rsidR="006B601A" w:rsidDel="00DD3E80" w:rsidRDefault="00ED5EB3" w:rsidP="00243A06">
            <w:pPr>
              <w:rPr>
                <w:del w:id="102" w:author="Stijn Schokkin" w:date="2017-11-16T13:25:00Z"/>
              </w:rPr>
            </w:pPr>
            <w:del w:id="103" w:author="Stijn Schokkin" w:date="2017-11-16T13:25:00Z">
              <w:r w:rsidDel="00DD3E80">
                <w:delText>Klus aanmaken</w:delText>
              </w:r>
            </w:del>
          </w:p>
        </w:tc>
      </w:tr>
      <w:tr w:rsidR="006B601A" w:rsidDel="00DD3E80" w:rsidTr="00243A06">
        <w:trPr>
          <w:del w:id="104" w:author="Stijn Schokkin" w:date="2017-11-16T13:25:00Z"/>
        </w:trPr>
        <w:tc>
          <w:tcPr>
            <w:tcW w:w="2988" w:type="dxa"/>
          </w:tcPr>
          <w:p w:rsidR="006B601A" w:rsidRPr="00834A2C" w:rsidDel="00DD3E80" w:rsidRDefault="006B601A" w:rsidP="00243A06">
            <w:pPr>
              <w:rPr>
                <w:del w:id="105" w:author="Stijn Schokkin" w:date="2017-11-16T13:25:00Z"/>
                <w:b/>
              </w:rPr>
            </w:pPr>
            <w:del w:id="106" w:author="Stijn Schokkin" w:date="2017-11-16T13:25:00Z">
              <w:r w:rsidDel="00DD3E80">
                <w:rPr>
                  <w:b/>
                </w:rPr>
                <w:delText>Versie:</w:delText>
              </w:r>
            </w:del>
          </w:p>
        </w:tc>
        <w:tc>
          <w:tcPr>
            <w:tcW w:w="6512" w:type="dxa"/>
          </w:tcPr>
          <w:p w:rsidR="006B601A" w:rsidDel="00DD3E80" w:rsidRDefault="006B601A" w:rsidP="00243A06">
            <w:pPr>
              <w:rPr>
                <w:del w:id="107" w:author="Stijn Schokkin" w:date="2017-11-16T13:25:00Z"/>
              </w:rPr>
            </w:pPr>
            <w:del w:id="108" w:author="Stijn Schokkin" w:date="2017-11-16T13:25:00Z">
              <w:r w:rsidDel="00DD3E80">
                <w:delText>1.0</w:delText>
              </w:r>
            </w:del>
          </w:p>
        </w:tc>
      </w:tr>
      <w:tr w:rsidR="006B601A" w:rsidDel="00DD3E80" w:rsidTr="00243A06">
        <w:trPr>
          <w:del w:id="109" w:author="Stijn Schokkin" w:date="2017-11-16T13:25:00Z"/>
        </w:trPr>
        <w:tc>
          <w:tcPr>
            <w:tcW w:w="2988" w:type="dxa"/>
          </w:tcPr>
          <w:p w:rsidR="006B601A" w:rsidRPr="00834A2C" w:rsidDel="00DD3E80" w:rsidRDefault="006B601A" w:rsidP="00243A06">
            <w:pPr>
              <w:rPr>
                <w:del w:id="110" w:author="Stijn Schokkin" w:date="2017-11-16T13:25:00Z"/>
                <w:b/>
              </w:rPr>
            </w:pPr>
            <w:del w:id="111" w:author="Stijn Schokkin" w:date="2017-11-16T13:25:00Z">
              <w:r w:rsidDel="00DD3E80">
                <w:rPr>
                  <w:b/>
                </w:rPr>
                <w:delText>Actor(en):</w:delText>
              </w:r>
            </w:del>
          </w:p>
        </w:tc>
        <w:tc>
          <w:tcPr>
            <w:tcW w:w="6512" w:type="dxa"/>
          </w:tcPr>
          <w:p w:rsidR="006B601A" w:rsidDel="00DD3E80" w:rsidRDefault="006B601A" w:rsidP="00243A06">
            <w:pPr>
              <w:rPr>
                <w:del w:id="112" w:author="Stijn Schokkin" w:date="2017-11-16T13:25:00Z"/>
              </w:rPr>
            </w:pPr>
            <w:del w:id="113" w:author="Stijn Schokkin" w:date="2017-11-16T13:25:00Z">
              <w:r w:rsidDel="00DD3E80">
                <w:delText>Planner</w:delText>
              </w:r>
            </w:del>
          </w:p>
        </w:tc>
      </w:tr>
      <w:tr w:rsidR="006B601A" w:rsidDel="00DD3E80" w:rsidTr="00243A06">
        <w:trPr>
          <w:del w:id="114" w:author="Stijn Schokkin" w:date="2017-11-16T13:25:00Z"/>
        </w:trPr>
        <w:tc>
          <w:tcPr>
            <w:tcW w:w="2988" w:type="dxa"/>
          </w:tcPr>
          <w:p w:rsidR="006B601A" w:rsidRPr="00834A2C" w:rsidDel="00DD3E80" w:rsidRDefault="006B601A" w:rsidP="00243A06">
            <w:pPr>
              <w:rPr>
                <w:del w:id="115" w:author="Stijn Schokkin" w:date="2017-11-16T13:25:00Z"/>
                <w:b/>
              </w:rPr>
            </w:pPr>
            <w:del w:id="116" w:author="Stijn Schokkin" w:date="2017-11-16T13:25:00Z">
              <w:r w:rsidDel="00DD3E80">
                <w:rPr>
                  <w:b/>
                </w:rPr>
                <w:delText>Preconditie:</w:delText>
              </w:r>
            </w:del>
          </w:p>
        </w:tc>
        <w:tc>
          <w:tcPr>
            <w:tcW w:w="6512" w:type="dxa"/>
          </w:tcPr>
          <w:p w:rsidR="006B601A" w:rsidDel="00DD3E80" w:rsidRDefault="006B601A" w:rsidP="00243A06">
            <w:pPr>
              <w:rPr>
                <w:del w:id="117" w:author="Stijn Schokkin" w:date="2017-11-16T13:25:00Z"/>
              </w:rPr>
            </w:pPr>
            <w:del w:id="118" w:author="Stijn Schokkin" w:date="2017-11-16T13:25:00Z">
              <w:r w:rsidDel="00DD3E80">
                <w:delText xml:space="preserve">Actor bevind </w:delText>
              </w:r>
              <w:r w:rsidR="00ED5EB3" w:rsidDel="00DD3E80">
                <w:delText>zich op de beheerpagina</w:delText>
              </w:r>
            </w:del>
          </w:p>
        </w:tc>
      </w:tr>
      <w:tr w:rsidR="006B601A" w:rsidDel="00DD3E80" w:rsidTr="00243A06">
        <w:trPr>
          <w:del w:id="119" w:author="Stijn Schokkin" w:date="2017-11-16T13:25:00Z"/>
        </w:trPr>
        <w:tc>
          <w:tcPr>
            <w:tcW w:w="2988" w:type="dxa"/>
          </w:tcPr>
          <w:p w:rsidR="006B601A" w:rsidRPr="00834A2C" w:rsidDel="00DD3E80" w:rsidRDefault="006B601A" w:rsidP="00243A06">
            <w:pPr>
              <w:rPr>
                <w:del w:id="120" w:author="Stijn Schokkin" w:date="2017-11-16T13:25:00Z"/>
                <w:b/>
              </w:rPr>
            </w:pPr>
            <w:del w:id="121" w:author="Stijn Schokkin" w:date="2017-11-16T13:25:00Z">
              <w:r w:rsidDel="00DD3E80">
                <w:rPr>
                  <w:b/>
                </w:rPr>
                <w:delText>Omschrijving:</w:delText>
              </w:r>
            </w:del>
          </w:p>
        </w:tc>
        <w:tc>
          <w:tcPr>
            <w:tcW w:w="6512" w:type="dxa"/>
          </w:tcPr>
          <w:p w:rsidR="006B601A" w:rsidDel="00DD3E80" w:rsidRDefault="006B601A" w:rsidP="00243A06">
            <w:pPr>
              <w:rPr>
                <w:del w:id="122" w:author="Stijn Schokkin" w:date="2017-11-16T13:25:00Z"/>
              </w:rPr>
            </w:pPr>
            <w:del w:id="123" w:author="Stijn Schokkin" w:date="2017-11-16T13:25:00Z">
              <w:r w:rsidDel="00DD3E80">
                <w:delText xml:space="preserve">Actor vult </w:delText>
              </w:r>
            </w:del>
            <w:del w:id="124" w:author="Stijn Schokkin" w:date="2017-10-11T10:49:00Z">
              <w:r w:rsidDel="00C15DB8">
                <w:delText xml:space="preserve">zijn </w:delText>
              </w:r>
            </w:del>
            <w:del w:id="125" w:author="Stijn Schokkin" w:date="2017-11-16T13:25:00Z">
              <w:r w:rsidR="00ED5EB3" w:rsidDel="00DD3E80">
                <w:delText xml:space="preserve">de gegevens van de klus in, selecteert een monteur en tijdstip en plant de afspraak </w:delText>
              </w:r>
              <w:r w:rsidDel="00DD3E80">
                <w:delText>/</w:delText>
              </w:r>
              <w:r w:rsidR="00ED5EB3" w:rsidDel="00DD3E80">
                <w:delText>Afbeelding 3</w:delText>
              </w:r>
            </w:del>
          </w:p>
        </w:tc>
      </w:tr>
      <w:tr w:rsidR="006B601A" w:rsidRPr="00834A2C" w:rsidDel="00DD3E80" w:rsidTr="00243A06">
        <w:trPr>
          <w:del w:id="126" w:author="Stijn Schokkin" w:date="2017-11-16T13:25:00Z"/>
        </w:trPr>
        <w:tc>
          <w:tcPr>
            <w:tcW w:w="2988" w:type="dxa"/>
          </w:tcPr>
          <w:p w:rsidR="006B601A" w:rsidRPr="00834A2C" w:rsidDel="00DD3E80" w:rsidRDefault="006B601A" w:rsidP="00243A06">
            <w:pPr>
              <w:rPr>
                <w:del w:id="127" w:author="Stijn Schokkin" w:date="2017-11-16T13:25:00Z"/>
                <w:b/>
              </w:rPr>
            </w:pPr>
            <w:del w:id="128" w:author="Stijn Schokkin" w:date="2017-11-16T13:25:00Z">
              <w:r w:rsidDel="00DD3E80">
                <w:rPr>
                  <w:b/>
                </w:rPr>
                <w:delText>Uitzonderingen:</w:delText>
              </w:r>
            </w:del>
          </w:p>
        </w:tc>
        <w:tc>
          <w:tcPr>
            <w:tcW w:w="6512" w:type="dxa"/>
          </w:tcPr>
          <w:p w:rsidR="006B601A" w:rsidDel="00DD3E80" w:rsidRDefault="00ED5EB3" w:rsidP="00243A06">
            <w:pPr>
              <w:rPr>
                <w:del w:id="129" w:author="Stijn Schokkin" w:date="2017-11-16T13:25:00Z"/>
              </w:rPr>
            </w:pPr>
            <w:del w:id="130" w:author="Stijn Schokkin" w:date="2017-11-16T13:25:00Z">
              <w:r w:rsidDel="00DD3E80">
                <w:delText>Veld is leeg</w:delText>
              </w:r>
            </w:del>
          </w:p>
          <w:p w:rsidR="00ED5EB3" w:rsidRPr="00ED5EB3" w:rsidDel="00DD3E80" w:rsidRDefault="00ED5EB3" w:rsidP="00243A06">
            <w:pPr>
              <w:rPr>
                <w:del w:id="131" w:author="Stijn Schokkin" w:date="2017-11-16T13:25:00Z"/>
                <w:i/>
              </w:rPr>
            </w:pPr>
            <w:del w:id="132" w:author="Stijn Schokkin" w:date="2017-11-16T13:25:00Z">
              <w:r w:rsidDel="00DD3E80">
                <w:rPr>
                  <w:i/>
                </w:rPr>
                <w:delText>Foutmedling: Veld is leeg</w:delText>
              </w:r>
            </w:del>
          </w:p>
        </w:tc>
      </w:tr>
      <w:tr w:rsidR="006B601A" w:rsidDel="00DD3E80" w:rsidTr="00243A06">
        <w:trPr>
          <w:del w:id="133" w:author="Stijn Schokkin" w:date="2017-11-16T13:25:00Z"/>
        </w:trPr>
        <w:tc>
          <w:tcPr>
            <w:tcW w:w="2988" w:type="dxa"/>
          </w:tcPr>
          <w:p w:rsidR="006B601A" w:rsidRPr="00834A2C" w:rsidDel="00DD3E80" w:rsidRDefault="006B601A" w:rsidP="00243A06">
            <w:pPr>
              <w:rPr>
                <w:del w:id="134" w:author="Stijn Schokkin" w:date="2017-11-16T13:25:00Z"/>
                <w:b/>
              </w:rPr>
            </w:pPr>
            <w:del w:id="135" w:author="Stijn Schokkin" w:date="2017-11-16T13:25:00Z">
              <w:r w:rsidDel="00DD3E80">
                <w:rPr>
                  <w:b/>
                </w:rPr>
                <w:delText>Niet functionele eisen:</w:delText>
              </w:r>
            </w:del>
          </w:p>
        </w:tc>
        <w:tc>
          <w:tcPr>
            <w:tcW w:w="6512" w:type="dxa"/>
          </w:tcPr>
          <w:p w:rsidR="006B601A" w:rsidDel="00DD3E80" w:rsidRDefault="006B601A" w:rsidP="00243A06">
            <w:pPr>
              <w:rPr>
                <w:del w:id="136" w:author="Stijn Schokkin" w:date="2017-11-16T13:25:00Z"/>
              </w:rPr>
            </w:pPr>
          </w:p>
        </w:tc>
      </w:tr>
      <w:tr w:rsidR="006B601A" w:rsidDel="00DD3E80" w:rsidTr="00243A06">
        <w:trPr>
          <w:del w:id="137" w:author="Stijn Schokkin" w:date="2017-11-16T13:25:00Z"/>
        </w:trPr>
        <w:tc>
          <w:tcPr>
            <w:tcW w:w="2988" w:type="dxa"/>
          </w:tcPr>
          <w:p w:rsidR="006B601A" w:rsidRPr="00834A2C" w:rsidDel="00DD3E80" w:rsidRDefault="006B601A" w:rsidP="00243A06">
            <w:pPr>
              <w:rPr>
                <w:del w:id="138" w:author="Stijn Schokkin" w:date="2017-11-16T13:25:00Z"/>
                <w:b/>
              </w:rPr>
            </w:pPr>
            <w:del w:id="139" w:author="Stijn Schokkin" w:date="2017-11-16T13:25:00Z">
              <w:r w:rsidDel="00DD3E80">
                <w:rPr>
                  <w:b/>
                </w:rPr>
                <w:delText>Postconditie:</w:delText>
              </w:r>
            </w:del>
          </w:p>
        </w:tc>
        <w:tc>
          <w:tcPr>
            <w:tcW w:w="6512" w:type="dxa"/>
          </w:tcPr>
          <w:p w:rsidR="006B601A" w:rsidDel="00DD3E80" w:rsidRDefault="006B601A" w:rsidP="00243A06">
            <w:pPr>
              <w:rPr>
                <w:del w:id="140" w:author="Stijn Schokkin" w:date="2017-11-16T13:25:00Z"/>
              </w:rPr>
            </w:pPr>
            <w:del w:id="141" w:author="Stijn Schokkin" w:date="2017-11-16T13:25:00Z">
              <w:r w:rsidDel="00DD3E80">
                <w:delText xml:space="preserve">Actor </w:delText>
              </w:r>
              <w:r w:rsidR="00ED5EB3" w:rsidDel="00DD3E80">
                <w:delText>heeft een klus gepland</w:delText>
              </w:r>
            </w:del>
          </w:p>
        </w:tc>
      </w:tr>
    </w:tbl>
    <w:p w:rsidR="006B601A" w:rsidDel="00DD3E80" w:rsidRDefault="006B601A" w:rsidP="006B601A">
      <w:pPr>
        <w:rPr>
          <w:del w:id="142" w:author="Stijn Schokkin" w:date="2017-11-16T13:25:00Z"/>
        </w:rPr>
      </w:pPr>
    </w:p>
    <w:p w:rsidR="006B601A" w:rsidDel="00DD3E80" w:rsidRDefault="006B601A" w:rsidP="006B601A">
      <w:pPr>
        <w:rPr>
          <w:del w:id="143" w:author="Stijn Schokkin" w:date="2017-11-16T13:25:00Z"/>
        </w:rPr>
      </w:pPr>
    </w:p>
    <w:p w:rsidR="00ED5EB3" w:rsidDel="00DD3E80" w:rsidRDefault="006B601A" w:rsidP="00ED5EB3">
      <w:pPr>
        <w:keepNext/>
        <w:rPr>
          <w:del w:id="144" w:author="Stijn Schokkin" w:date="2017-11-16T13:25:00Z"/>
        </w:rPr>
      </w:pPr>
      <w:del w:id="145" w:author="Stijn Schokkin" w:date="2017-10-11T11:54:00Z">
        <w:r w:rsidDel="00FB081E">
          <w:rPr>
            <w:noProof/>
          </w:rPr>
          <w:drawing>
            <wp:inline distT="0" distB="0" distL="0" distR="0">
              <wp:extent cx="5943600" cy="3649987"/>
              <wp:effectExtent l="0" t="0" r="0" b="7620"/>
              <wp:docPr id="5" name="Picture 5" descr="C:\Users\Stijn\AppData\Local\Microsoft\Windows\INetCache\Content.Word\3 - Afspraak planne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C:\Users\Stijn\AppData\Local\Microsoft\Windows\INetCache\Content.Word\3 - Afspraak plannen.png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36499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6B601A" w:rsidRPr="006B601A" w:rsidDel="00DD3E80" w:rsidRDefault="00ED5EB3" w:rsidP="00ED5EB3">
      <w:pPr>
        <w:pStyle w:val="Caption"/>
        <w:rPr>
          <w:del w:id="146" w:author="Stijn Schokkin" w:date="2017-11-16T13:25:00Z"/>
        </w:rPr>
      </w:pPr>
      <w:del w:id="147" w:author="Stijn Schokkin" w:date="2017-11-16T13:25:00Z">
        <w:r w:rsidDel="00DD3E80">
          <w:delText xml:space="preserve">Afbeelding </w:delText>
        </w:r>
        <w:r w:rsidR="00166851" w:rsidDel="00DD3E80">
          <w:fldChar w:fldCharType="begin"/>
        </w:r>
        <w:r w:rsidR="00166851" w:rsidDel="00DD3E80">
          <w:delInstrText xml:space="preserve"> SEQ Afbeelding \* ARABIC </w:delInstrText>
        </w:r>
        <w:r w:rsidR="00166851" w:rsidDel="00DD3E80">
          <w:fldChar w:fldCharType="separate"/>
        </w:r>
        <w:r w:rsidR="0036071D" w:rsidDel="00DD3E80">
          <w:rPr>
            <w:noProof/>
          </w:rPr>
          <w:delText>3</w:delText>
        </w:r>
        <w:r w:rsidR="00166851" w:rsidDel="00DD3E80">
          <w:rPr>
            <w:noProof/>
          </w:rPr>
          <w:fldChar w:fldCharType="end"/>
        </w:r>
      </w:del>
    </w:p>
    <w:p w:rsidR="00F95497" w:rsidDel="00DD3E80" w:rsidRDefault="00F95497">
      <w:pPr>
        <w:pStyle w:val="Heading1"/>
        <w:keepNext w:val="0"/>
        <w:keepLines w:val="0"/>
        <w:spacing w:line="331" w:lineRule="auto"/>
        <w:contextualSpacing w:val="0"/>
        <w:rPr>
          <w:del w:id="148" w:author="Stijn Schokkin" w:date="2017-11-16T13:25:00Z"/>
        </w:rPr>
      </w:pPr>
    </w:p>
    <w:p w:rsidR="00F95497" w:rsidDel="00DD3E80" w:rsidRDefault="00F95497">
      <w:pPr>
        <w:pStyle w:val="Heading1"/>
        <w:keepNext w:val="0"/>
        <w:keepLines w:val="0"/>
        <w:spacing w:line="331" w:lineRule="auto"/>
        <w:contextualSpacing w:val="0"/>
        <w:rPr>
          <w:del w:id="149" w:author="Stijn Schokkin" w:date="2017-11-16T13:25:00Z"/>
        </w:rPr>
      </w:pPr>
    </w:p>
    <w:p w:rsidR="00F95497" w:rsidDel="00DD3E80" w:rsidRDefault="00F95497">
      <w:pPr>
        <w:pStyle w:val="Heading1"/>
        <w:keepNext w:val="0"/>
        <w:keepLines w:val="0"/>
        <w:spacing w:line="331" w:lineRule="auto"/>
        <w:contextualSpacing w:val="0"/>
        <w:rPr>
          <w:del w:id="150" w:author="Stijn Schokkin" w:date="2017-11-16T13:25:00Z"/>
        </w:rPr>
      </w:pPr>
    </w:p>
    <w:p w:rsidR="00F95497" w:rsidDel="00DD3E80" w:rsidRDefault="00F95497">
      <w:pPr>
        <w:pStyle w:val="Heading1"/>
        <w:keepNext w:val="0"/>
        <w:keepLines w:val="0"/>
        <w:spacing w:line="331" w:lineRule="auto"/>
        <w:contextualSpacing w:val="0"/>
        <w:rPr>
          <w:del w:id="151" w:author="Stijn Schokkin" w:date="2017-11-16T13:25:00Z"/>
        </w:rPr>
      </w:pPr>
    </w:p>
    <w:p w:rsidR="00F95497" w:rsidDel="00DD3E80" w:rsidRDefault="00F95497">
      <w:pPr>
        <w:pStyle w:val="Heading1"/>
        <w:keepNext w:val="0"/>
        <w:keepLines w:val="0"/>
        <w:spacing w:line="331" w:lineRule="auto"/>
        <w:contextualSpacing w:val="0"/>
        <w:rPr>
          <w:del w:id="152" w:author="Stijn Schokkin" w:date="2017-11-16T13:25:00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12"/>
      </w:tblGrid>
      <w:tr w:rsidR="00F95497" w:rsidDel="00DD3E80" w:rsidTr="00243A06">
        <w:trPr>
          <w:del w:id="153" w:author="Stijn Schokkin" w:date="2017-11-16T13:25:00Z"/>
        </w:trPr>
        <w:tc>
          <w:tcPr>
            <w:tcW w:w="2988" w:type="dxa"/>
          </w:tcPr>
          <w:p w:rsidR="00F95497" w:rsidRPr="00834A2C" w:rsidDel="00DD3E80" w:rsidRDefault="00F95497" w:rsidP="00243A06">
            <w:pPr>
              <w:rPr>
                <w:del w:id="154" w:author="Stijn Schokkin" w:date="2017-11-16T13:25:00Z"/>
                <w:b/>
              </w:rPr>
            </w:pPr>
            <w:del w:id="155" w:author="Stijn Schokkin" w:date="2017-11-16T13:25:00Z">
              <w:r w:rsidRPr="00834A2C" w:rsidDel="00DD3E80">
                <w:rPr>
                  <w:b/>
                </w:rPr>
                <w:delText>Naam</w:delText>
              </w:r>
              <w:r w:rsidDel="00DD3E80">
                <w:rPr>
                  <w:b/>
                </w:rPr>
                <w:delText>:</w:delText>
              </w:r>
            </w:del>
          </w:p>
        </w:tc>
        <w:tc>
          <w:tcPr>
            <w:tcW w:w="6512" w:type="dxa"/>
          </w:tcPr>
          <w:p w:rsidR="00F95497" w:rsidDel="00DD3E80" w:rsidRDefault="00F95497" w:rsidP="00243A06">
            <w:pPr>
              <w:rPr>
                <w:del w:id="156" w:author="Stijn Schokkin" w:date="2017-11-16T13:25:00Z"/>
              </w:rPr>
            </w:pPr>
            <w:del w:id="157" w:author="Stijn Schokkin" w:date="2017-11-16T13:25:00Z">
              <w:r w:rsidDel="00DD3E80">
                <w:delText xml:space="preserve">Klus </w:delText>
              </w:r>
              <w:r w:rsidR="0036071D" w:rsidDel="00DD3E80">
                <w:delText>bekijken / startpagina</w:delText>
              </w:r>
            </w:del>
          </w:p>
        </w:tc>
      </w:tr>
      <w:tr w:rsidR="00F95497" w:rsidDel="00DD3E80" w:rsidTr="00243A06">
        <w:trPr>
          <w:del w:id="158" w:author="Stijn Schokkin" w:date="2017-11-16T13:25:00Z"/>
        </w:trPr>
        <w:tc>
          <w:tcPr>
            <w:tcW w:w="2988" w:type="dxa"/>
          </w:tcPr>
          <w:p w:rsidR="00F95497" w:rsidRPr="00834A2C" w:rsidDel="00DD3E80" w:rsidRDefault="00F95497" w:rsidP="00243A06">
            <w:pPr>
              <w:rPr>
                <w:del w:id="159" w:author="Stijn Schokkin" w:date="2017-11-16T13:25:00Z"/>
                <w:b/>
              </w:rPr>
            </w:pPr>
            <w:del w:id="160" w:author="Stijn Schokkin" w:date="2017-11-16T13:25:00Z">
              <w:r w:rsidDel="00DD3E80">
                <w:rPr>
                  <w:b/>
                </w:rPr>
                <w:delText>Versie:</w:delText>
              </w:r>
            </w:del>
          </w:p>
        </w:tc>
        <w:tc>
          <w:tcPr>
            <w:tcW w:w="6512" w:type="dxa"/>
          </w:tcPr>
          <w:p w:rsidR="00F95497" w:rsidDel="00DD3E80" w:rsidRDefault="00F95497" w:rsidP="00243A06">
            <w:pPr>
              <w:rPr>
                <w:del w:id="161" w:author="Stijn Schokkin" w:date="2017-11-16T13:25:00Z"/>
              </w:rPr>
            </w:pPr>
            <w:del w:id="162" w:author="Stijn Schokkin" w:date="2017-11-16T13:25:00Z">
              <w:r w:rsidDel="00DD3E80">
                <w:delText>1.0</w:delText>
              </w:r>
            </w:del>
          </w:p>
        </w:tc>
      </w:tr>
      <w:tr w:rsidR="00F95497" w:rsidDel="00DD3E80" w:rsidTr="00243A06">
        <w:trPr>
          <w:del w:id="163" w:author="Stijn Schokkin" w:date="2017-11-16T13:25:00Z"/>
        </w:trPr>
        <w:tc>
          <w:tcPr>
            <w:tcW w:w="2988" w:type="dxa"/>
          </w:tcPr>
          <w:p w:rsidR="00F95497" w:rsidRPr="00834A2C" w:rsidDel="00DD3E80" w:rsidRDefault="00F95497" w:rsidP="00243A06">
            <w:pPr>
              <w:rPr>
                <w:del w:id="164" w:author="Stijn Schokkin" w:date="2017-11-16T13:25:00Z"/>
                <w:b/>
              </w:rPr>
            </w:pPr>
            <w:del w:id="165" w:author="Stijn Schokkin" w:date="2017-11-16T13:25:00Z">
              <w:r w:rsidDel="00DD3E80">
                <w:rPr>
                  <w:b/>
                </w:rPr>
                <w:delText>Actor(en):</w:delText>
              </w:r>
            </w:del>
          </w:p>
        </w:tc>
        <w:tc>
          <w:tcPr>
            <w:tcW w:w="6512" w:type="dxa"/>
          </w:tcPr>
          <w:p w:rsidR="00F95497" w:rsidDel="00DD3E80" w:rsidRDefault="0036071D" w:rsidP="00243A06">
            <w:pPr>
              <w:rPr>
                <w:del w:id="166" w:author="Stijn Schokkin" w:date="2017-11-16T13:25:00Z"/>
              </w:rPr>
            </w:pPr>
            <w:del w:id="167" w:author="Stijn Schokkin" w:date="2017-11-16T13:25:00Z">
              <w:r w:rsidDel="00DD3E80">
                <w:delText>Monteur</w:delText>
              </w:r>
            </w:del>
          </w:p>
        </w:tc>
      </w:tr>
      <w:tr w:rsidR="00F95497" w:rsidDel="00DD3E80" w:rsidTr="00243A06">
        <w:trPr>
          <w:del w:id="168" w:author="Stijn Schokkin" w:date="2017-11-16T13:25:00Z"/>
        </w:trPr>
        <w:tc>
          <w:tcPr>
            <w:tcW w:w="2988" w:type="dxa"/>
          </w:tcPr>
          <w:p w:rsidR="00F95497" w:rsidRPr="00834A2C" w:rsidDel="00DD3E80" w:rsidRDefault="00F95497" w:rsidP="00243A06">
            <w:pPr>
              <w:rPr>
                <w:del w:id="169" w:author="Stijn Schokkin" w:date="2017-11-16T13:25:00Z"/>
                <w:b/>
              </w:rPr>
            </w:pPr>
            <w:del w:id="170" w:author="Stijn Schokkin" w:date="2017-11-16T13:25:00Z">
              <w:r w:rsidDel="00DD3E80">
                <w:rPr>
                  <w:b/>
                </w:rPr>
                <w:delText>Preconditie:</w:delText>
              </w:r>
            </w:del>
          </w:p>
        </w:tc>
        <w:tc>
          <w:tcPr>
            <w:tcW w:w="6512" w:type="dxa"/>
          </w:tcPr>
          <w:p w:rsidR="00F95497" w:rsidDel="00DD3E80" w:rsidRDefault="00F95497" w:rsidP="00243A06">
            <w:pPr>
              <w:rPr>
                <w:del w:id="171" w:author="Stijn Schokkin" w:date="2017-11-16T13:25:00Z"/>
              </w:rPr>
            </w:pPr>
            <w:del w:id="172" w:author="Stijn Schokkin" w:date="2017-11-16T13:25:00Z">
              <w:r w:rsidDel="00DD3E80">
                <w:delText xml:space="preserve">Actor bevind zich op de </w:delText>
              </w:r>
              <w:r w:rsidR="0036071D" w:rsidDel="00DD3E80">
                <w:delText>start</w:delText>
              </w:r>
              <w:r w:rsidDel="00DD3E80">
                <w:delText>pagina</w:delText>
              </w:r>
            </w:del>
          </w:p>
        </w:tc>
      </w:tr>
      <w:tr w:rsidR="00F95497" w:rsidDel="00DD3E80" w:rsidTr="00243A06">
        <w:trPr>
          <w:del w:id="173" w:author="Stijn Schokkin" w:date="2017-11-16T13:25:00Z"/>
        </w:trPr>
        <w:tc>
          <w:tcPr>
            <w:tcW w:w="2988" w:type="dxa"/>
          </w:tcPr>
          <w:p w:rsidR="00F95497" w:rsidRPr="00834A2C" w:rsidDel="00DD3E80" w:rsidRDefault="00F95497" w:rsidP="00243A06">
            <w:pPr>
              <w:rPr>
                <w:del w:id="174" w:author="Stijn Schokkin" w:date="2017-11-16T13:25:00Z"/>
                <w:b/>
              </w:rPr>
            </w:pPr>
            <w:del w:id="175" w:author="Stijn Schokkin" w:date="2017-11-16T13:25:00Z">
              <w:r w:rsidDel="00DD3E80">
                <w:rPr>
                  <w:b/>
                </w:rPr>
                <w:delText>Omschrijving:</w:delText>
              </w:r>
            </w:del>
          </w:p>
        </w:tc>
        <w:tc>
          <w:tcPr>
            <w:tcW w:w="6512" w:type="dxa"/>
          </w:tcPr>
          <w:p w:rsidR="00F95497" w:rsidDel="00DD3E80" w:rsidRDefault="0036071D" w:rsidP="00243A06">
            <w:pPr>
              <w:rPr>
                <w:del w:id="176" w:author="Stijn Schokkin" w:date="2017-11-16T13:25:00Z"/>
              </w:rPr>
            </w:pPr>
            <w:del w:id="177" w:author="Stijn Schokkin" w:date="2017-11-16T13:25:00Z">
              <w:r w:rsidDel="00DD3E80">
                <w:delText>Actor bevind zich op de startpagina, kan op een klus klikken om meer informatie te krijgen en kan klant of kantoor bellen  / Afbeelding 4 en Afbeelding 5</w:delText>
              </w:r>
            </w:del>
          </w:p>
        </w:tc>
      </w:tr>
      <w:tr w:rsidR="00F95497" w:rsidRPr="00834A2C" w:rsidDel="00DD3E80" w:rsidTr="00243A06">
        <w:trPr>
          <w:del w:id="178" w:author="Stijn Schokkin" w:date="2017-11-16T13:25:00Z"/>
        </w:trPr>
        <w:tc>
          <w:tcPr>
            <w:tcW w:w="2988" w:type="dxa"/>
          </w:tcPr>
          <w:p w:rsidR="00F95497" w:rsidRPr="00834A2C" w:rsidDel="00DD3E80" w:rsidRDefault="00F95497" w:rsidP="00243A06">
            <w:pPr>
              <w:rPr>
                <w:del w:id="179" w:author="Stijn Schokkin" w:date="2017-11-16T13:25:00Z"/>
                <w:b/>
              </w:rPr>
            </w:pPr>
            <w:del w:id="180" w:author="Stijn Schokkin" w:date="2017-11-16T13:25:00Z">
              <w:r w:rsidDel="00DD3E80">
                <w:rPr>
                  <w:b/>
                </w:rPr>
                <w:delText>Uitzonderingen:</w:delText>
              </w:r>
            </w:del>
          </w:p>
        </w:tc>
        <w:tc>
          <w:tcPr>
            <w:tcW w:w="6512" w:type="dxa"/>
          </w:tcPr>
          <w:p w:rsidR="00F95497" w:rsidRPr="00ED5EB3" w:rsidDel="00DD3E80" w:rsidRDefault="0036071D" w:rsidP="00243A06">
            <w:pPr>
              <w:rPr>
                <w:del w:id="181" w:author="Stijn Schokkin" w:date="2017-11-16T13:25:00Z"/>
                <w:i/>
              </w:rPr>
            </w:pPr>
            <w:del w:id="182" w:author="Stijn Schokkin" w:date="2017-11-16T13:25:00Z">
              <w:r w:rsidDel="00DD3E80">
                <w:delText>Geen</w:delText>
              </w:r>
            </w:del>
          </w:p>
        </w:tc>
      </w:tr>
      <w:tr w:rsidR="00F95497" w:rsidDel="00DD3E80" w:rsidTr="00243A06">
        <w:trPr>
          <w:del w:id="183" w:author="Stijn Schokkin" w:date="2017-11-16T13:25:00Z"/>
        </w:trPr>
        <w:tc>
          <w:tcPr>
            <w:tcW w:w="2988" w:type="dxa"/>
          </w:tcPr>
          <w:p w:rsidR="00F95497" w:rsidRPr="00834A2C" w:rsidDel="00DD3E80" w:rsidRDefault="00F95497" w:rsidP="00243A06">
            <w:pPr>
              <w:rPr>
                <w:del w:id="184" w:author="Stijn Schokkin" w:date="2017-11-16T13:25:00Z"/>
                <w:b/>
              </w:rPr>
            </w:pPr>
            <w:del w:id="185" w:author="Stijn Schokkin" w:date="2017-11-16T13:25:00Z">
              <w:r w:rsidDel="00DD3E80">
                <w:rPr>
                  <w:b/>
                </w:rPr>
                <w:delText>Niet functionele eisen:</w:delText>
              </w:r>
            </w:del>
          </w:p>
        </w:tc>
        <w:tc>
          <w:tcPr>
            <w:tcW w:w="6512" w:type="dxa"/>
          </w:tcPr>
          <w:p w:rsidR="00F95497" w:rsidDel="00DD3E80" w:rsidRDefault="00F95497" w:rsidP="00243A06">
            <w:pPr>
              <w:rPr>
                <w:del w:id="186" w:author="Stijn Schokkin" w:date="2017-11-16T13:25:00Z"/>
              </w:rPr>
            </w:pPr>
          </w:p>
        </w:tc>
      </w:tr>
      <w:tr w:rsidR="00F95497" w:rsidDel="00DD3E80" w:rsidTr="00243A06">
        <w:trPr>
          <w:del w:id="187" w:author="Stijn Schokkin" w:date="2017-11-16T13:25:00Z"/>
        </w:trPr>
        <w:tc>
          <w:tcPr>
            <w:tcW w:w="2988" w:type="dxa"/>
          </w:tcPr>
          <w:p w:rsidR="00F95497" w:rsidRPr="00834A2C" w:rsidDel="00DD3E80" w:rsidRDefault="00F95497" w:rsidP="00243A06">
            <w:pPr>
              <w:rPr>
                <w:del w:id="188" w:author="Stijn Schokkin" w:date="2017-11-16T13:25:00Z"/>
                <w:b/>
              </w:rPr>
            </w:pPr>
            <w:del w:id="189" w:author="Stijn Schokkin" w:date="2017-11-16T13:25:00Z">
              <w:r w:rsidDel="00DD3E80">
                <w:rPr>
                  <w:b/>
                </w:rPr>
                <w:delText>Postconditie:</w:delText>
              </w:r>
            </w:del>
          </w:p>
        </w:tc>
        <w:tc>
          <w:tcPr>
            <w:tcW w:w="6512" w:type="dxa"/>
          </w:tcPr>
          <w:p w:rsidR="00F95497" w:rsidDel="00DD3E80" w:rsidRDefault="00F95497" w:rsidP="00243A06">
            <w:pPr>
              <w:rPr>
                <w:del w:id="190" w:author="Stijn Schokkin" w:date="2017-11-16T13:25:00Z"/>
              </w:rPr>
            </w:pPr>
            <w:del w:id="191" w:author="Stijn Schokkin" w:date="2017-11-16T13:25:00Z">
              <w:r w:rsidDel="00DD3E80">
                <w:delText xml:space="preserve">Actor heeft een klus </w:delText>
              </w:r>
              <w:r w:rsidR="0036071D" w:rsidDel="00DD3E80">
                <w:delText>bekeken</w:delText>
              </w:r>
            </w:del>
          </w:p>
        </w:tc>
      </w:tr>
    </w:tbl>
    <w:p w:rsidR="0036071D" w:rsidDel="00DD3E80" w:rsidRDefault="0036071D" w:rsidP="0036071D">
      <w:pPr>
        <w:pStyle w:val="Heading1"/>
        <w:keepLines w:val="0"/>
        <w:spacing w:line="331" w:lineRule="auto"/>
        <w:contextualSpacing w:val="0"/>
        <w:rPr>
          <w:del w:id="192" w:author="Stijn Schokkin" w:date="2017-11-16T13:25:00Z"/>
        </w:rPr>
      </w:pPr>
      <w:del w:id="193" w:author="Stijn Schokkin" w:date="2017-11-16T13:25:00Z">
        <w:r w:rsidDel="00DD3E80">
          <w:rPr>
            <w:noProof/>
          </w:rPr>
          <w:drawing>
            <wp:inline distT="0" distB="0" distL="0" distR="0">
              <wp:extent cx="5942899" cy="2924175"/>
              <wp:effectExtent l="0" t="0" r="1270" b="0"/>
              <wp:docPr id="6" name="Picture 6" descr="C:\Users\Stijn\AppData\Local\Microsoft\Windows\INetCache\Content.Word\4 - Home monteur.png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Picture 6" descr="C:\Users\Stijn\AppData\Local\Microsoft\Windows\INetCache\Content.Word\4 - Home monteur.png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52713" cy="292900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F95497" w:rsidDel="00DD3E80" w:rsidRDefault="0036071D" w:rsidP="0036071D">
      <w:pPr>
        <w:pStyle w:val="Caption"/>
        <w:rPr>
          <w:del w:id="194" w:author="Stijn Schokkin" w:date="2017-11-16T13:25:00Z"/>
        </w:rPr>
      </w:pPr>
      <w:del w:id="195" w:author="Stijn Schokkin" w:date="2017-11-16T13:25:00Z">
        <w:r w:rsidDel="00DD3E80">
          <w:delText xml:space="preserve">Afbeelding </w:delText>
        </w:r>
        <w:r w:rsidR="00166851" w:rsidDel="00DD3E80">
          <w:fldChar w:fldCharType="begin"/>
        </w:r>
        <w:r w:rsidR="00166851" w:rsidDel="00DD3E80">
          <w:delInstrText xml:space="preserve"> SEQ Afbeelding \* ARABIC </w:delInstrText>
        </w:r>
        <w:r w:rsidR="00166851" w:rsidDel="00DD3E80">
          <w:fldChar w:fldCharType="separate"/>
        </w:r>
        <w:r w:rsidDel="00DD3E80">
          <w:rPr>
            <w:noProof/>
          </w:rPr>
          <w:delText>4</w:delText>
        </w:r>
        <w:r w:rsidR="00166851" w:rsidDel="00DD3E80">
          <w:rPr>
            <w:noProof/>
          </w:rPr>
          <w:fldChar w:fldCharType="end"/>
        </w:r>
      </w:del>
    </w:p>
    <w:p w:rsidR="0036071D" w:rsidDel="00DD3E80" w:rsidRDefault="0036071D" w:rsidP="0036071D">
      <w:pPr>
        <w:rPr>
          <w:del w:id="196" w:author="Stijn Schokkin" w:date="2017-11-16T13:25:00Z"/>
        </w:rPr>
      </w:pPr>
    </w:p>
    <w:p w:rsidR="0036071D" w:rsidRPr="0036071D" w:rsidDel="00DD3E80" w:rsidRDefault="0036071D" w:rsidP="00DD3E80">
      <w:pPr>
        <w:rPr>
          <w:del w:id="197" w:author="Stijn Schokkin" w:date="2017-11-16T13:25:00Z"/>
        </w:rPr>
        <w:pPrChange w:id="198" w:author="Stijn Schokkin" w:date="2017-11-16T13:25:00Z">
          <w:pPr/>
        </w:pPrChange>
      </w:pPr>
      <w:del w:id="199" w:author="Stijn Schokkin" w:date="2017-11-16T13:25:00Z">
        <w:r w:rsidDel="00DD3E80">
          <w:delText>Zie volgende pagina voor Afbeelding 5.</w:delText>
        </w:r>
      </w:del>
      <w:ins w:id="200" w:author="Stijn Schokkin" w:date="2017-11-16T13:25:00Z">
        <w:r w:rsidR="00DD3E80" w:rsidRPr="0036071D" w:rsidDel="00DD3E80">
          <w:t xml:space="preserve"> </w:t>
        </w:r>
      </w:ins>
    </w:p>
    <w:p w:rsidR="0036071D" w:rsidDel="00DD3E80" w:rsidRDefault="0036071D" w:rsidP="00DD3E80">
      <w:pPr>
        <w:rPr>
          <w:del w:id="201" w:author="Stijn Schokkin" w:date="2017-11-16T13:25:00Z"/>
        </w:rPr>
        <w:pPrChange w:id="202" w:author="Stijn Schokkin" w:date="2017-11-16T13:25:00Z">
          <w:pPr>
            <w:pStyle w:val="Heading1"/>
            <w:keepLines w:val="0"/>
            <w:spacing w:line="331" w:lineRule="auto"/>
            <w:contextualSpacing w:val="0"/>
          </w:pPr>
        </w:pPrChange>
      </w:pPr>
      <w:del w:id="203" w:author="Stijn Schokkin" w:date="2017-10-10T14:55:00Z">
        <w:r w:rsidDel="00EB5182">
          <w:rPr>
            <w:noProof/>
          </w:rPr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43600" cy="3653140"/>
              <wp:effectExtent l="0" t="0" r="0" b="5080"/>
              <wp:wrapTight wrapText="bothSides">
                <wp:wrapPolygon edited="0">
                  <wp:start x="0" y="0"/>
                  <wp:lineTo x="0" y="21517"/>
                  <wp:lineTo x="21531" y="21517"/>
                  <wp:lineTo x="21531" y="0"/>
                  <wp:lineTo x="0" y="0"/>
                </wp:wrapPolygon>
              </wp:wrapTight>
              <wp:docPr id="7" name="Picture 7" descr="C:\Users\Stijn\AppData\Local\Microsoft\Windows\INetCache\Content.Word\5 - klus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C:\Users\Stijn\AppData\Local\Microsoft\Windows\INetCache\Content.Word\5 - klus.png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3653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del>
    </w:p>
    <w:p w:rsidR="00F95497" w:rsidDel="00DD3E80" w:rsidRDefault="0036071D" w:rsidP="00DD3E80">
      <w:pPr>
        <w:rPr>
          <w:del w:id="204" w:author="Stijn Schokkin" w:date="2017-11-16T13:25:00Z"/>
        </w:rPr>
        <w:pPrChange w:id="205" w:author="Stijn Schokkin" w:date="2017-11-16T13:25:00Z">
          <w:pPr>
            <w:pStyle w:val="Caption"/>
          </w:pPr>
        </w:pPrChange>
      </w:pPr>
      <w:del w:id="206" w:author="Stijn Schokkin" w:date="2017-11-16T13:25:00Z">
        <w:r w:rsidDel="00DD3E80">
          <w:delText xml:space="preserve">Afbeelding </w:delText>
        </w:r>
        <w:r w:rsidR="00166851" w:rsidDel="00DD3E80">
          <w:fldChar w:fldCharType="begin"/>
        </w:r>
        <w:r w:rsidR="00166851" w:rsidDel="00DD3E80">
          <w:delInstrText xml:space="preserve"> SEQ Afbeelding \* ARABIC </w:delInstrText>
        </w:r>
        <w:r w:rsidR="00166851" w:rsidDel="00DD3E80">
          <w:fldChar w:fldCharType="separate"/>
        </w:r>
        <w:r w:rsidDel="00DD3E80">
          <w:rPr>
            <w:noProof/>
          </w:rPr>
          <w:delText>5</w:delText>
        </w:r>
        <w:r w:rsidR="00166851" w:rsidDel="00DD3E80">
          <w:rPr>
            <w:noProof/>
          </w:rPr>
          <w:fldChar w:fldCharType="end"/>
        </w:r>
      </w:del>
    </w:p>
    <w:p w:rsidR="00F95497" w:rsidDel="00DD3E80" w:rsidRDefault="00F95497" w:rsidP="00DD3E80">
      <w:pPr>
        <w:rPr>
          <w:del w:id="207" w:author="Stijn Schokkin" w:date="2017-11-16T13:25:00Z"/>
        </w:rPr>
        <w:pPrChange w:id="208" w:author="Stijn Schokkin" w:date="2017-11-16T13:25:00Z">
          <w:pPr>
            <w:pStyle w:val="Heading1"/>
            <w:keepNext w:val="0"/>
            <w:keepLines w:val="0"/>
            <w:spacing w:line="331" w:lineRule="auto"/>
            <w:contextualSpacing w:val="0"/>
          </w:pPr>
        </w:pPrChange>
      </w:pPr>
    </w:p>
    <w:p w:rsidR="00F95497" w:rsidDel="00DD3E80" w:rsidRDefault="00F95497" w:rsidP="00DD3E80">
      <w:pPr>
        <w:rPr>
          <w:del w:id="209" w:author="Stijn Schokkin" w:date="2017-11-16T13:25:00Z"/>
        </w:rPr>
        <w:pPrChange w:id="210" w:author="Stijn Schokkin" w:date="2017-11-16T13:25:00Z">
          <w:pPr>
            <w:pStyle w:val="Heading1"/>
            <w:keepNext w:val="0"/>
            <w:keepLines w:val="0"/>
            <w:spacing w:line="331" w:lineRule="auto"/>
            <w:contextualSpacing w:val="0"/>
          </w:pPr>
        </w:pPrChange>
      </w:pPr>
    </w:p>
    <w:p w:rsidR="007A0244" w:rsidDel="00DD3E80" w:rsidRDefault="007A0244" w:rsidP="00DD3E80">
      <w:pPr>
        <w:rPr>
          <w:del w:id="211" w:author="Stijn Schokkin" w:date="2017-11-16T13:25:00Z"/>
        </w:rPr>
        <w:pPrChange w:id="212" w:author="Stijn Schokkin" w:date="2017-11-16T13:25:00Z">
          <w:pPr/>
        </w:pPrChange>
      </w:pPr>
    </w:p>
    <w:p w:rsidR="007A0244" w:rsidDel="00DD3E80" w:rsidRDefault="007A0244" w:rsidP="00DD3E80">
      <w:pPr>
        <w:rPr>
          <w:del w:id="213" w:author="Stijn Schokkin" w:date="2017-11-16T13:25:00Z"/>
        </w:rPr>
        <w:pPrChange w:id="214" w:author="Stijn Schokkin" w:date="2017-11-16T13:25:00Z">
          <w:pPr/>
        </w:pPrChange>
      </w:pPr>
    </w:p>
    <w:p w:rsidR="007A0244" w:rsidDel="00DD3E80" w:rsidRDefault="007A0244" w:rsidP="00DD3E80">
      <w:pPr>
        <w:rPr>
          <w:del w:id="215" w:author="Stijn Schokkin" w:date="2017-11-16T13:25:00Z"/>
        </w:rPr>
        <w:pPrChange w:id="216" w:author="Stijn Schokkin" w:date="2017-11-16T13:25:00Z">
          <w:pPr/>
        </w:pPrChange>
      </w:pPr>
    </w:p>
    <w:p w:rsidR="007A0244" w:rsidDel="00DD3E80" w:rsidRDefault="007A0244" w:rsidP="00DD3E80">
      <w:pPr>
        <w:rPr>
          <w:del w:id="217" w:author="Stijn Schokkin" w:date="2017-11-16T13:25:00Z"/>
        </w:rPr>
        <w:pPrChange w:id="218" w:author="Stijn Schokkin" w:date="2017-11-16T13:25:00Z">
          <w:pPr/>
        </w:pPrChange>
      </w:pPr>
    </w:p>
    <w:p w:rsidR="007A0244" w:rsidDel="00DD3E80" w:rsidRDefault="007A0244" w:rsidP="00DD3E80">
      <w:pPr>
        <w:rPr>
          <w:del w:id="219" w:author="Stijn Schokkin" w:date="2017-11-16T13:25:00Z"/>
        </w:rPr>
        <w:pPrChange w:id="220" w:author="Stijn Schokkin" w:date="2017-11-16T13:25:00Z">
          <w:pPr/>
        </w:pPrChange>
      </w:pPr>
    </w:p>
    <w:p w:rsidR="007A0244" w:rsidDel="00DD3E80" w:rsidRDefault="007A0244" w:rsidP="00DD3E80">
      <w:pPr>
        <w:rPr>
          <w:del w:id="221" w:author="Stijn Schokkin" w:date="2017-11-16T13:25:00Z"/>
        </w:rPr>
        <w:pPrChange w:id="222" w:author="Stijn Schokkin" w:date="2017-11-16T13:25:00Z">
          <w:pPr/>
        </w:pPrChange>
      </w:pPr>
    </w:p>
    <w:p w:rsidR="007A0244" w:rsidDel="00DD3E80" w:rsidRDefault="007A0244" w:rsidP="00DD3E80">
      <w:pPr>
        <w:rPr>
          <w:del w:id="223" w:author="Stijn Schokkin" w:date="2017-11-16T13:25:00Z"/>
        </w:rPr>
        <w:pPrChange w:id="224" w:author="Stijn Schokkin" w:date="2017-11-16T13:25:00Z">
          <w:pPr/>
        </w:pPrChange>
      </w:pPr>
    </w:p>
    <w:p w:rsidR="007A0244" w:rsidDel="00DD3E80" w:rsidRDefault="007A0244" w:rsidP="00DD3E80">
      <w:pPr>
        <w:rPr>
          <w:del w:id="225" w:author="Stijn Schokkin" w:date="2017-11-16T13:25:00Z"/>
        </w:rPr>
        <w:pPrChange w:id="226" w:author="Stijn Schokkin" w:date="2017-11-16T13:25:00Z">
          <w:pPr/>
        </w:pPrChange>
      </w:pPr>
    </w:p>
    <w:p w:rsidR="007A0244" w:rsidDel="00DD3E80" w:rsidRDefault="007A0244" w:rsidP="00DD3E80">
      <w:pPr>
        <w:rPr>
          <w:del w:id="227" w:author="Stijn Schokkin" w:date="2017-11-16T13:25:00Z"/>
        </w:rPr>
        <w:pPrChange w:id="228" w:author="Stijn Schokkin" w:date="2017-11-16T13:25:00Z">
          <w:pPr/>
        </w:pPrChange>
      </w:pPr>
    </w:p>
    <w:p w:rsidR="007A0244" w:rsidDel="00DD3E80" w:rsidRDefault="007A0244" w:rsidP="00DD3E80">
      <w:pPr>
        <w:rPr>
          <w:del w:id="229" w:author="Stijn Schokkin" w:date="2017-11-16T13:25:00Z"/>
        </w:rPr>
        <w:pPrChange w:id="230" w:author="Stijn Schokkin" w:date="2017-11-16T13:25:00Z">
          <w:pPr/>
        </w:pPrChange>
      </w:pPr>
    </w:p>
    <w:p w:rsidR="007A0244" w:rsidDel="00DD3E80" w:rsidRDefault="007A0244" w:rsidP="00DD3E80">
      <w:pPr>
        <w:rPr>
          <w:del w:id="231" w:author="Stijn Schokkin" w:date="2017-11-16T13:25:00Z"/>
        </w:rPr>
        <w:pPrChange w:id="232" w:author="Stijn Schokkin" w:date="2017-11-16T13:25:00Z">
          <w:pPr/>
        </w:pPrChange>
      </w:pPr>
    </w:p>
    <w:p w:rsidR="007A0244" w:rsidDel="00DD3E80" w:rsidRDefault="007A0244" w:rsidP="00DD3E80">
      <w:pPr>
        <w:rPr>
          <w:del w:id="233" w:author="Stijn Schokkin" w:date="2017-11-16T13:25:00Z"/>
        </w:rPr>
        <w:pPrChange w:id="234" w:author="Stijn Schokkin" w:date="2017-11-16T13:25:00Z">
          <w:pPr/>
        </w:pPrChange>
      </w:pPr>
    </w:p>
    <w:p w:rsidR="007A0244" w:rsidDel="00DD3E80" w:rsidRDefault="007A0244" w:rsidP="00DD3E80">
      <w:pPr>
        <w:rPr>
          <w:del w:id="235" w:author="Stijn Schokkin" w:date="2017-11-16T13:25:00Z"/>
        </w:rPr>
        <w:pPrChange w:id="236" w:author="Stijn Schokkin" w:date="2017-11-16T13:25:00Z">
          <w:pPr/>
        </w:pPrChange>
      </w:pPr>
    </w:p>
    <w:p w:rsidR="00956141" w:rsidDel="00DD3E80" w:rsidRDefault="00956141" w:rsidP="00DD3E80">
      <w:pPr>
        <w:rPr>
          <w:del w:id="237" w:author="Stijn Schokkin" w:date="2017-11-16T13:25:00Z"/>
        </w:rPr>
        <w:pPrChange w:id="238" w:author="Stijn Schokkin" w:date="2017-11-16T13:25:00Z">
          <w:pPr/>
        </w:pPrChange>
      </w:pPr>
    </w:p>
    <w:p w:rsidR="007A0244" w:rsidRPr="007A0244" w:rsidDel="00DD3E80" w:rsidRDefault="007A0244" w:rsidP="00DD3E80">
      <w:pPr>
        <w:rPr>
          <w:del w:id="239" w:author="Stijn Schokkin" w:date="2017-11-16T13:25:00Z"/>
        </w:rPr>
        <w:pPrChange w:id="240" w:author="Stijn Schokkin" w:date="2017-11-16T13:25:00Z">
          <w:pPr/>
        </w:pPrChange>
      </w:pPr>
    </w:p>
    <w:p w:rsidR="00F95497" w:rsidDel="00DD3E80" w:rsidRDefault="00F43F0F" w:rsidP="00DD3E80">
      <w:pPr>
        <w:rPr>
          <w:del w:id="241" w:author="Stijn Schokkin" w:date="2017-11-16T13:25:00Z"/>
        </w:rPr>
        <w:pPrChange w:id="242" w:author="Stijn Schokkin" w:date="2017-11-16T13:25:00Z">
          <w:pPr>
            <w:pStyle w:val="Heading1"/>
            <w:keepNext w:val="0"/>
            <w:keepLines w:val="0"/>
            <w:spacing w:line="331" w:lineRule="auto"/>
            <w:contextualSpacing w:val="0"/>
          </w:pPr>
        </w:pPrChange>
      </w:pPr>
      <w:del w:id="243" w:author="Stijn Schokkin" w:date="2017-11-16T13:25:00Z">
        <w:r w:rsidDel="00DD3E80">
          <w:rPr>
            <w:noProof/>
          </w:rPr>
          <w:drawing>
            <wp:inline distT="0" distB="0" distL="0" distR="0">
              <wp:extent cx="5943600" cy="3653566"/>
              <wp:effectExtent l="0" t="0" r="0" b="4445"/>
              <wp:docPr id="8" name="Picture 8" descr="C:\Users\Stijn\AppData\Local\Microsoft\Windows\INetCache\Content.Word\6 - registreren monteur.png">
                <a:hlinkClick xmlns:a="http://schemas.openxmlformats.org/drawingml/2006/main" r:id="rId1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 8" descr="C:\Users\Stijn\AppData\Local\Microsoft\Windows\INetCache\Content.Word\6 - registreren monteur.png">
                        <a:hlinkClick r:id="rId1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36535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F95497" w:rsidDel="00DD3E80" w:rsidRDefault="00F95497" w:rsidP="00DD3E80">
      <w:pPr>
        <w:rPr>
          <w:del w:id="244" w:author="Stijn Schokkin" w:date="2017-11-16T13:25:00Z"/>
        </w:rPr>
        <w:pPrChange w:id="245" w:author="Stijn Schokkin" w:date="2017-11-16T13:25:00Z">
          <w:pPr>
            <w:pStyle w:val="Heading1"/>
            <w:keepNext w:val="0"/>
            <w:keepLines w:val="0"/>
            <w:spacing w:line="331" w:lineRule="auto"/>
            <w:contextualSpacing w:val="0"/>
          </w:pPr>
        </w:pPrChange>
      </w:pPr>
    </w:p>
    <w:p w:rsidR="00F43F0F" w:rsidDel="00DD3E80" w:rsidRDefault="00F43F0F" w:rsidP="00DD3E80">
      <w:pPr>
        <w:rPr>
          <w:del w:id="246" w:author="Stijn Schokkin" w:date="2017-11-16T13:25:00Z"/>
        </w:rPr>
        <w:pPrChange w:id="247" w:author="Stijn Schokkin" w:date="2017-11-16T13:25:00Z">
          <w:pPr>
            <w:pStyle w:val="Heading1"/>
            <w:keepNext w:val="0"/>
            <w:keepLines w:val="0"/>
            <w:spacing w:line="331" w:lineRule="auto"/>
            <w:contextualSpacing w:val="0"/>
          </w:pPr>
        </w:pPrChange>
      </w:pPr>
    </w:p>
    <w:p w:rsidR="00B4057A" w:rsidRDefault="00B4057A" w:rsidP="00DD3E80">
      <w:pPr>
        <w:pStyle w:val="Heading1"/>
        <w:keepLines w:val="0"/>
        <w:spacing w:line="331" w:lineRule="auto"/>
        <w:contextualSpacing w:val="0"/>
        <w:rPr>
          <w:ins w:id="248" w:author="Stijn Schokkin" w:date="2017-10-11T10:01:00Z"/>
        </w:rPr>
        <w:pPrChange w:id="249" w:author="Stijn Schokkin" w:date="2017-11-16T13:25:00Z">
          <w:pPr>
            <w:pStyle w:val="Heading1"/>
            <w:keepNext w:val="0"/>
            <w:keepLines w:val="0"/>
            <w:spacing w:line="331" w:lineRule="auto"/>
            <w:contextualSpacing w:val="0"/>
          </w:pPr>
        </w:pPrChange>
      </w:pPr>
    </w:p>
    <w:p w:rsidR="00336D42" w:rsidRDefault="00A9786B">
      <w:pPr>
        <w:pStyle w:val="Heading1"/>
        <w:keepNext w:val="0"/>
        <w:keepLines w:val="0"/>
        <w:spacing w:line="331" w:lineRule="auto"/>
        <w:contextualSpacing w:val="0"/>
      </w:pPr>
      <w:r>
        <w:t>Akkoord opdrachtgever</w:t>
      </w:r>
    </w:p>
    <w:tbl>
      <w:tblPr>
        <w:tblStyle w:val="a1"/>
        <w:tblW w:w="9120" w:type="dxa"/>
        <w:tblLayout w:type="fixed"/>
        <w:tblLook w:val="0600" w:firstRow="0" w:lastRow="0" w:firstColumn="0" w:lastColumn="0" w:noHBand="1" w:noVBand="1"/>
      </w:tblPr>
      <w:tblGrid>
        <w:gridCol w:w="1845"/>
        <w:gridCol w:w="7275"/>
      </w:tblGrid>
      <w:tr w:rsidR="00336D42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D42" w:rsidRDefault="00A9786B">
            <w:pPr>
              <w:spacing w:line="288" w:lineRule="auto"/>
            </w:pPr>
            <w:r>
              <w:t>Naam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D42" w:rsidRDefault="00336D42"/>
        </w:tc>
      </w:tr>
      <w:tr w:rsidR="00336D42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D42" w:rsidRDefault="00A9786B">
            <w:pPr>
              <w:spacing w:line="288" w:lineRule="auto"/>
            </w:pPr>
            <w:r>
              <w:t>Datum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D42" w:rsidRDefault="00336D42"/>
        </w:tc>
      </w:tr>
      <w:tr w:rsidR="00336D42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D42" w:rsidRDefault="00A9786B">
            <w:pPr>
              <w:spacing w:line="288" w:lineRule="auto"/>
            </w:pPr>
            <w:r>
              <w:t>Handtekening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D42" w:rsidRDefault="00336D42"/>
        </w:tc>
      </w:tr>
    </w:tbl>
    <w:p w:rsidR="00336D42" w:rsidRDefault="00336D42"/>
    <w:p w:rsidR="00336D42" w:rsidRDefault="00336D42"/>
    <w:p w:rsidR="00336D42" w:rsidRDefault="00336D42"/>
    <w:p w:rsidR="00336D42" w:rsidRDefault="00336D42"/>
    <w:p w:rsidR="00336D42" w:rsidRDefault="00336D42"/>
    <w:sectPr w:rsidR="00336D42">
      <w:footerReference w:type="default" r:id="rId18"/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BD8" w:rsidRDefault="002D5BD8">
      <w:pPr>
        <w:spacing w:line="240" w:lineRule="auto"/>
      </w:pPr>
      <w:r>
        <w:separator/>
      </w:r>
    </w:p>
  </w:endnote>
  <w:endnote w:type="continuationSeparator" w:id="0">
    <w:p w:rsidR="002D5BD8" w:rsidRDefault="002D5B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D42" w:rsidRDefault="00336D42">
    <w:pPr>
      <w:jc w:val="right"/>
    </w:pPr>
  </w:p>
  <w:tbl>
    <w:tblPr>
      <w:tblStyle w:val="a2"/>
      <w:tblW w:w="9360" w:type="dxa"/>
      <w:jc w:val="right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336D42"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336D42" w:rsidRDefault="00A9786B">
          <w:pPr>
            <w:widowControl w:val="0"/>
            <w:spacing w:line="240" w:lineRule="auto"/>
            <w:ind w:hanging="135"/>
          </w:pPr>
          <w:r>
            <w:t>Functioneel ontwerp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336D42" w:rsidRDefault="00A9786B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D3E80">
            <w:rPr>
              <w:noProof/>
            </w:rPr>
            <w:t>7</w:t>
          </w:r>
          <w:r>
            <w:fldChar w:fldCharType="end"/>
          </w:r>
        </w:p>
      </w:tc>
    </w:tr>
  </w:tbl>
  <w:p w:rsidR="00336D42" w:rsidRDefault="00336D42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BD8" w:rsidRDefault="002D5BD8">
      <w:pPr>
        <w:spacing w:line="240" w:lineRule="auto"/>
      </w:pPr>
      <w:r>
        <w:separator/>
      </w:r>
    </w:p>
  </w:footnote>
  <w:footnote w:type="continuationSeparator" w:id="0">
    <w:p w:rsidR="002D5BD8" w:rsidRDefault="002D5B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51905"/>
    <w:multiLevelType w:val="hybridMultilevel"/>
    <w:tmpl w:val="02F26A0C"/>
    <w:lvl w:ilvl="0" w:tplc="CD9C79BE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3C6469"/>
    <w:multiLevelType w:val="hybridMultilevel"/>
    <w:tmpl w:val="46A6A79C"/>
    <w:lvl w:ilvl="0" w:tplc="0778F46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ijn Schokkin">
    <w15:presenceInfo w15:providerId="Windows Live" w15:userId="3950905a600e99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6D42"/>
    <w:rsid w:val="00166851"/>
    <w:rsid w:val="002C1115"/>
    <w:rsid w:val="002D5BD8"/>
    <w:rsid w:val="00321343"/>
    <w:rsid w:val="00336D42"/>
    <w:rsid w:val="0036071D"/>
    <w:rsid w:val="00386655"/>
    <w:rsid w:val="003A56FA"/>
    <w:rsid w:val="003B00C5"/>
    <w:rsid w:val="003D291F"/>
    <w:rsid w:val="004F255D"/>
    <w:rsid w:val="004F750F"/>
    <w:rsid w:val="00530E22"/>
    <w:rsid w:val="00582229"/>
    <w:rsid w:val="00686B7B"/>
    <w:rsid w:val="006B601A"/>
    <w:rsid w:val="0072304D"/>
    <w:rsid w:val="007A0244"/>
    <w:rsid w:val="007E51F3"/>
    <w:rsid w:val="008827A0"/>
    <w:rsid w:val="00944319"/>
    <w:rsid w:val="00956141"/>
    <w:rsid w:val="009A365F"/>
    <w:rsid w:val="00A35C28"/>
    <w:rsid w:val="00A9786B"/>
    <w:rsid w:val="00AD0DFE"/>
    <w:rsid w:val="00AF1687"/>
    <w:rsid w:val="00B4057A"/>
    <w:rsid w:val="00B84E9B"/>
    <w:rsid w:val="00BD0BEE"/>
    <w:rsid w:val="00C15DB8"/>
    <w:rsid w:val="00C3142F"/>
    <w:rsid w:val="00CC790D"/>
    <w:rsid w:val="00D05737"/>
    <w:rsid w:val="00D703FE"/>
    <w:rsid w:val="00DB1520"/>
    <w:rsid w:val="00DD3E80"/>
    <w:rsid w:val="00E23FE9"/>
    <w:rsid w:val="00E300F2"/>
    <w:rsid w:val="00EB5182"/>
    <w:rsid w:val="00ED5EB3"/>
    <w:rsid w:val="00F11EFD"/>
    <w:rsid w:val="00F43F0F"/>
    <w:rsid w:val="00F95497"/>
    <w:rsid w:val="00FB081E"/>
    <w:rsid w:val="00FB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E9DA"/>
  <w15:docId w15:val="{1E9C14E5-F6C2-4EE2-903E-127DCD05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Ubuntu" w:eastAsia="Ubuntu" w:hAnsi="Ubuntu" w:cs="Ubuntu"/>
      <w:color w:val="4B08A1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Ubuntu" w:eastAsia="Ubuntu" w:hAnsi="Ubuntu" w:cs="Ubuntu"/>
      <w:i/>
      <w:color w:val="3C78D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86B7B"/>
    <w:pPr>
      <w:ind w:left="720"/>
      <w:contextualSpacing/>
    </w:pPr>
  </w:style>
  <w:style w:type="table" w:styleId="TableGrid">
    <w:name w:val="Table Grid"/>
    <w:basedOn w:val="TableNormal"/>
    <w:uiPriority w:val="39"/>
    <w:rsid w:val="0032134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134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F255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eframe.cc/R8UcHe" TargetMode="External"/><Relationship Id="rId13" Type="http://schemas.openxmlformats.org/officeDocument/2006/relationships/hyperlink" Target="https://wireframe.cc/OG82q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ireframe.cc/UwxBmr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ireframe.cc/Qfver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6CA88-4B30-4299-9E93-7DA223414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Stijn Schokkin</cp:lastModifiedBy>
  <cp:revision>30</cp:revision>
  <dcterms:created xsi:type="dcterms:W3CDTF">2017-10-10T08:47:00Z</dcterms:created>
  <dcterms:modified xsi:type="dcterms:W3CDTF">2017-11-16T12:25:00Z</dcterms:modified>
</cp:coreProperties>
</file>
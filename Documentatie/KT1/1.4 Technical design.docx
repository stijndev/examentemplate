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73F4" w:rsidRPr="008F201D" w:rsidRDefault="00AC3A2B">
      <w:pPr>
        <w:pStyle w:val="Title"/>
        <w:contextualSpacing w:val="0"/>
        <w:rPr>
          <w:rPrChange w:id="0" w:author="Stijn Schokkin" w:date="2017-11-16T13:28:00Z">
            <w:rPr>
              <w:lang w:val="en-US"/>
            </w:rPr>
          </w:rPrChange>
        </w:rPr>
      </w:pPr>
      <w:bookmarkStart w:id="1" w:name="h.ds4msy9we83" w:colFirst="0" w:colLast="0"/>
      <w:bookmarkEnd w:id="1"/>
      <w:r w:rsidRPr="008F201D">
        <w:rPr>
          <w:rPrChange w:id="2" w:author="Stijn Schokkin" w:date="2017-11-16T13:28:00Z">
            <w:rPr>
              <w:lang w:val="en-US"/>
            </w:rPr>
          </w:rPrChange>
        </w:rPr>
        <w:t>T</w:t>
      </w:r>
      <w:r w:rsidR="00524A75" w:rsidRPr="008F201D">
        <w:rPr>
          <w:rPrChange w:id="3" w:author="Stijn Schokkin" w:date="2017-11-16T13:28:00Z">
            <w:rPr>
              <w:lang w:val="en-US"/>
            </w:rPr>
          </w:rPrChange>
        </w:rPr>
        <w:t>echnical Design</w:t>
      </w:r>
    </w:p>
    <w:p w:rsidR="000373F4" w:rsidRPr="008F201D" w:rsidRDefault="00524A75">
      <w:pPr>
        <w:pStyle w:val="Subtitle"/>
        <w:contextualSpacing w:val="0"/>
        <w:rPr>
          <w:rPrChange w:id="4" w:author="Stijn Schokkin" w:date="2017-11-16T13:28:00Z">
            <w:rPr>
              <w:lang w:val="en-US"/>
            </w:rPr>
          </w:rPrChange>
        </w:rPr>
      </w:pPr>
      <w:bookmarkStart w:id="5" w:name="h.t9m67qwekqff" w:colFirst="0" w:colLast="0"/>
      <w:bookmarkEnd w:id="5"/>
      <w:del w:id="6" w:author="Stijn Schokkin" w:date="2017-11-16T13:28:00Z">
        <w:r w:rsidRPr="008F201D" w:rsidDel="008F201D">
          <w:rPr>
            <w:rPrChange w:id="7" w:author="Stijn Schokkin" w:date="2017-11-16T13:28:00Z">
              <w:rPr>
                <w:lang w:val="en-US"/>
              </w:rPr>
            </w:rPrChange>
          </w:rPr>
          <w:delText>Installation company Hakkers</w:delText>
        </w:r>
      </w:del>
      <w:ins w:id="8" w:author="Stijn Schokkin" w:date="2017-11-16T13:28:00Z">
        <w:r w:rsidR="008F201D" w:rsidRPr="008F201D">
          <w:rPr>
            <w:rPrChange w:id="9" w:author="Stijn Schokkin" w:date="2017-11-16T13:28:00Z">
              <w:rPr>
                <w:lang w:val="en-US"/>
              </w:rPr>
            </w:rPrChange>
          </w:rPr>
          <w:t>Opdracht naam</w:t>
        </w:r>
      </w:ins>
    </w:p>
    <w:p w:rsidR="000373F4" w:rsidRPr="008F201D" w:rsidRDefault="000373F4">
      <w:pPr>
        <w:rPr>
          <w:rPrChange w:id="10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1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2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3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4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5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6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7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8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19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0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1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2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3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4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5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6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7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8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29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0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1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2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3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4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5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6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7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8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39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40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41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42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43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44" w:author="Stijn Schokkin" w:date="2017-11-16T13:28:00Z">
            <w:rPr>
              <w:lang w:val="en-US"/>
            </w:rPr>
          </w:rPrChange>
        </w:rPr>
      </w:pPr>
    </w:p>
    <w:p w:rsidR="000373F4" w:rsidRPr="008F201D" w:rsidRDefault="000373F4">
      <w:pPr>
        <w:rPr>
          <w:rPrChange w:id="45" w:author="Stijn Schokkin" w:date="2017-11-16T13:28:00Z">
            <w:rPr>
              <w:lang w:val="en-US"/>
            </w:rPr>
          </w:rPrChange>
        </w:rPr>
      </w:pPr>
    </w:p>
    <w:p w:rsidR="000373F4" w:rsidRPr="008F201D" w:rsidRDefault="0048190D">
      <w:pPr>
        <w:rPr>
          <w:rPrChange w:id="46" w:author="Stijn Schokkin" w:date="2017-11-16T13:28:00Z">
            <w:rPr>
              <w:lang w:val="en-US"/>
            </w:rPr>
          </w:rPrChange>
        </w:rPr>
      </w:pPr>
      <w:r w:rsidRPr="008F201D">
        <w:rPr>
          <w:rPrChange w:id="47" w:author="Stijn Schokkin" w:date="2017-11-16T13:28:00Z">
            <w:rPr>
              <w:lang w:val="en-US"/>
            </w:rPr>
          </w:rPrChange>
        </w:rPr>
        <w:t>Project</w:t>
      </w:r>
      <w:r w:rsidR="00AC3A2B" w:rsidRPr="008F201D">
        <w:rPr>
          <w:rPrChange w:id="48" w:author="Stijn Schokkin" w:date="2017-11-16T13:28:00Z">
            <w:rPr>
              <w:lang w:val="en-US"/>
            </w:rPr>
          </w:rPrChange>
        </w:rPr>
        <w:t xml:space="preserve">: </w:t>
      </w:r>
      <w:del w:id="49" w:author="Stijn Schokkin" w:date="2017-11-16T13:28:00Z">
        <w:r w:rsidR="00D138BA" w:rsidRPr="008F201D" w:rsidDel="008F201D">
          <w:rPr>
            <w:rPrChange w:id="50" w:author="Stijn Schokkin" w:date="2017-11-16T13:28:00Z">
              <w:rPr>
                <w:lang w:val="en-US"/>
              </w:rPr>
            </w:rPrChange>
          </w:rPr>
          <w:delText>Installation company Hakkers</w:delText>
        </w:r>
      </w:del>
      <w:ins w:id="51" w:author="Stijn Schokkin" w:date="2017-11-16T13:28:00Z">
        <w:r w:rsidR="008F201D" w:rsidRPr="008F201D">
          <w:rPr>
            <w:rPrChange w:id="52" w:author="Stijn Schokkin" w:date="2017-11-16T13:28:00Z">
              <w:rPr>
                <w:lang w:val="en-US"/>
              </w:rPr>
            </w:rPrChange>
          </w:rPr>
          <w:t>Opdracht naam</w:t>
        </w:r>
      </w:ins>
    </w:p>
    <w:p w:rsidR="000373F4" w:rsidRDefault="00D138BA">
      <w:r>
        <w:t>Version</w:t>
      </w:r>
      <w:r w:rsidR="00AC3A2B">
        <w:t xml:space="preserve">: </w:t>
      </w:r>
      <w:r w:rsidR="00CF43B8">
        <w:t>1.</w:t>
      </w:r>
      <w:ins w:id="53" w:author="Stijn Schokkin" w:date="2017-11-09T12:14:00Z">
        <w:r w:rsidR="00F7198F">
          <w:t>2</w:t>
        </w:r>
      </w:ins>
      <w:del w:id="54" w:author="Stijn Schokkin" w:date="2017-11-09T12:14:00Z">
        <w:r w:rsidR="00CF43B8" w:rsidDel="00F7198F">
          <w:delText>1</w:delText>
        </w:r>
      </w:del>
    </w:p>
    <w:p w:rsidR="000373F4" w:rsidRDefault="00D138BA">
      <w:proofErr w:type="spellStart"/>
      <w:r>
        <w:t>Autor</w:t>
      </w:r>
      <w:proofErr w:type="spellEnd"/>
      <w:r w:rsidR="00AC3A2B">
        <w:t xml:space="preserve">: </w:t>
      </w:r>
      <w:r>
        <w:t>Stijn Schokkin</w:t>
      </w:r>
    </w:p>
    <w:p w:rsidR="000373F4" w:rsidRDefault="00524A75">
      <w:pPr>
        <w:pStyle w:val="Heading1"/>
        <w:contextualSpacing w:val="0"/>
      </w:pPr>
      <w:bookmarkStart w:id="55" w:name="h.hpa060q0mdh1" w:colFirst="0" w:colLast="0"/>
      <w:bookmarkEnd w:id="55"/>
      <w:r>
        <w:lastRenderedPageBreak/>
        <w:t>Version management</w:t>
      </w:r>
    </w:p>
    <w:p w:rsidR="000373F4" w:rsidRDefault="000373F4"/>
    <w:tbl>
      <w:tblPr>
        <w:tblStyle w:val="a"/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0373F4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524A75">
            <w:pPr>
              <w:widowControl w:val="0"/>
              <w:spacing w:line="240" w:lineRule="auto"/>
            </w:pPr>
            <w:r>
              <w:rPr>
                <w:color w:val="4B08A1"/>
              </w:rPr>
              <w:t>Date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524A75">
            <w:pPr>
              <w:widowControl w:val="0"/>
              <w:spacing w:line="240" w:lineRule="auto"/>
            </w:pPr>
            <w:r>
              <w:rPr>
                <w:color w:val="4B08A1"/>
              </w:rPr>
              <w:t>Version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524A75">
            <w:pPr>
              <w:widowControl w:val="0"/>
              <w:spacing w:line="240" w:lineRule="auto"/>
            </w:pPr>
            <w:r>
              <w:rPr>
                <w:color w:val="4B08A1"/>
              </w:rPr>
              <w:t>Changes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524A75">
            <w:pPr>
              <w:widowControl w:val="0"/>
              <w:spacing w:line="240" w:lineRule="auto"/>
            </w:pPr>
            <w:proofErr w:type="spellStart"/>
            <w:r>
              <w:rPr>
                <w:color w:val="4B08A1"/>
              </w:rPr>
              <w:t>Who</w:t>
            </w:r>
            <w:proofErr w:type="spellEnd"/>
          </w:p>
        </w:tc>
      </w:tr>
      <w:tr w:rsidR="000373F4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8C5254">
            <w:pPr>
              <w:widowControl w:val="0"/>
              <w:spacing w:line="240" w:lineRule="auto"/>
            </w:pPr>
            <w:del w:id="56" w:author="Stijn Schokkin" w:date="2017-11-16T13:27:00Z">
              <w:r w:rsidDel="008F201D">
                <w:delText>11-10-2017</w:delText>
              </w:r>
            </w:del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8C5254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8C5254">
            <w:pPr>
              <w:widowControl w:val="0"/>
              <w:spacing w:line="240" w:lineRule="auto"/>
            </w:pPr>
            <w:r>
              <w:t xml:space="preserve">Start </w:t>
            </w:r>
            <w:r w:rsidRPr="0059672C">
              <w:rPr>
                <w:lang w:val="en-US"/>
              </w:rPr>
              <w:t>technical</w:t>
            </w:r>
            <w:r>
              <w:t xml:space="preserve"> design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8C5254">
            <w:pPr>
              <w:widowControl w:val="0"/>
              <w:spacing w:line="240" w:lineRule="auto"/>
            </w:pPr>
            <w:r>
              <w:t>SS</w:t>
            </w:r>
          </w:p>
        </w:tc>
      </w:tr>
      <w:tr w:rsidR="000373F4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081948">
            <w:pPr>
              <w:widowControl w:val="0"/>
              <w:spacing w:line="240" w:lineRule="auto"/>
            </w:pPr>
            <w:del w:id="57" w:author="Stijn Schokkin" w:date="2017-11-16T13:27:00Z">
              <w:r w:rsidDel="008F201D">
                <w:delText>23-10-2017</w:delText>
              </w:r>
            </w:del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0373F4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Pr="00FA6CEB" w:rsidRDefault="00CF43B8">
            <w:pPr>
              <w:widowControl w:val="0"/>
              <w:spacing w:line="240" w:lineRule="auto"/>
              <w:rPr>
                <w:lang w:val="en-US"/>
              </w:rPr>
            </w:pPr>
            <w:del w:id="58" w:author="Stijn Schokkin" w:date="2017-11-16T13:28:00Z">
              <w:r w:rsidRPr="00FA6CEB" w:rsidDel="008F201D">
                <w:rPr>
                  <w:lang w:val="en-US"/>
                </w:rPr>
                <w:delText>Font changes</w:delText>
              </w:r>
              <w:r w:rsidR="00573160" w:rsidRPr="00FA6CEB" w:rsidDel="008F201D">
                <w:rPr>
                  <w:lang w:val="en-US"/>
                </w:rPr>
                <w:delText>, replaced ERD diagram, added new DB content</w:delText>
              </w:r>
            </w:del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CF43B8">
            <w:pPr>
              <w:widowControl w:val="0"/>
              <w:spacing w:line="240" w:lineRule="auto"/>
            </w:pPr>
            <w:r>
              <w:t>SS</w:t>
            </w:r>
          </w:p>
        </w:tc>
      </w:tr>
      <w:tr w:rsidR="000373F4" w:rsidRPr="008E26C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0373F4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0373F4">
            <w:pPr>
              <w:widowControl w:val="0"/>
              <w:spacing w:line="240" w:lineRule="auto"/>
            </w:pPr>
            <w:bookmarkStart w:id="59" w:name="_GoBack"/>
            <w:bookmarkEnd w:id="59"/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Pr="008E26C3" w:rsidRDefault="000373F4">
            <w:pPr>
              <w:widowControl w:val="0"/>
              <w:spacing w:line="240" w:lineRule="auto"/>
              <w:rPr>
                <w:lang w:val="en-US"/>
                <w:rPrChange w:id="60" w:author="Stijn Schokkin" w:date="2017-11-09T12:14:00Z">
                  <w:rPr/>
                </w:rPrChange>
              </w:rPr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Pr="008E26C3" w:rsidRDefault="008E26C3">
            <w:pPr>
              <w:widowControl w:val="0"/>
              <w:spacing w:line="240" w:lineRule="auto"/>
              <w:rPr>
                <w:lang w:val="en-US"/>
                <w:rPrChange w:id="61" w:author="Stijn Schokkin" w:date="2017-11-09T12:14:00Z">
                  <w:rPr/>
                </w:rPrChange>
              </w:rPr>
            </w:pPr>
            <w:ins w:id="62" w:author="Stijn Schokkin" w:date="2017-11-09T12:14:00Z">
              <w:r>
                <w:rPr>
                  <w:lang w:val="en-US"/>
                </w:rPr>
                <w:t>SS</w:t>
              </w:r>
            </w:ins>
          </w:p>
        </w:tc>
      </w:tr>
    </w:tbl>
    <w:p w:rsidR="000373F4" w:rsidRPr="008E26C3" w:rsidRDefault="000373F4">
      <w:pPr>
        <w:rPr>
          <w:lang w:val="en-US"/>
          <w:rPrChange w:id="63" w:author="Stijn Schokkin" w:date="2017-11-09T12:14:00Z">
            <w:rPr/>
          </w:rPrChange>
        </w:rPr>
      </w:pPr>
    </w:p>
    <w:p w:rsidR="000373F4" w:rsidRPr="008E26C3" w:rsidRDefault="00AC3A2B">
      <w:pPr>
        <w:rPr>
          <w:lang w:val="en-US"/>
          <w:rPrChange w:id="64" w:author="Stijn Schokkin" w:date="2017-11-09T12:14:00Z">
            <w:rPr/>
          </w:rPrChange>
        </w:rPr>
      </w:pPr>
      <w:r w:rsidRPr="008E26C3">
        <w:rPr>
          <w:lang w:val="en-US"/>
          <w:rPrChange w:id="65" w:author="Stijn Schokkin" w:date="2017-11-09T12:14:00Z">
            <w:rPr/>
          </w:rPrChange>
        </w:rPr>
        <w:br w:type="page"/>
      </w:r>
    </w:p>
    <w:p w:rsidR="000373F4" w:rsidRPr="008E26C3" w:rsidRDefault="000373F4">
      <w:pPr>
        <w:rPr>
          <w:lang w:val="en-US"/>
          <w:rPrChange w:id="66" w:author="Stijn Schokkin" w:date="2017-11-09T12:14:00Z">
            <w:rPr/>
          </w:rPrChange>
        </w:rPr>
      </w:pPr>
    </w:p>
    <w:p w:rsidR="000373F4" w:rsidRDefault="0048190D">
      <w:pPr>
        <w:pStyle w:val="Heading1"/>
        <w:contextualSpacing w:val="0"/>
      </w:pPr>
      <w:bookmarkStart w:id="67" w:name="h.6mlcxi8h70n" w:colFirst="0" w:colLast="0"/>
      <w:bookmarkEnd w:id="67"/>
      <w:r>
        <w:t>Index</w:t>
      </w:r>
    </w:p>
    <w:p w:rsidR="000373F4" w:rsidRDefault="000373F4"/>
    <w:p w:rsidR="000373F4" w:rsidRDefault="003C775D">
      <w:pPr>
        <w:ind w:left="360"/>
      </w:pPr>
      <w:hyperlink w:anchor="h.hpa060q0mdh1">
        <w:r w:rsidR="00426FBC">
          <w:rPr>
            <w:color w:val="1155CC"/>
            <w:u w:val="single"/>
          </w:rPr>
          <w:t>Version</w:t>
        </w:r>
      </w:hyperlink>
      <w:r w:rsidR="00426FBC">
        <w:rPr>
          <w:color w:val="1155CC"/>
          <w:u w:val="single"/>
        </w:rPr>
        <w:t xml:space="preserve"> management</w:t>
      </w:r>
    </w:p>
    <w:p w:rsidR="000373F4" w:rsidRDefault="003C775D">
      <w:pPr>
        <w:ind w:left="360"/>
      </w:pPr>
      <w:hyperlink w:anchor="h.6mlcxi8h70n">
        <w:r w:rsidR="00426FBC">
          <w:rPr>
            <w:color w:val="1155CC"/>
            <w:u w:val="single"/>
          </w:rPr>
          <w:t>Index</w:t>
        </w:r>
      </w:hyperlink>
    </w:p>
    <w:p w:rsidR="000373F4" w:rsidRDefault="003C775D">
      <w:pPr>
        <w:ind w:left="360"/>
      </w:pPr>
      <w:hyperlink w:anchor="h.gmvpyy3msnj3">
        <w:proofErr w:type="spellStart"/>
        <w:r w:rsidR="00426FBC">
          <w:rPr>
            <w:color w:val="1155CC"/>
            <w:u w:val="single"/>
          </w:rPr>
          <w:t>Introduction</w:t>
        </w:r>
        <w:proofErr w:type="spellEnd"/>
      </w:hyperlink>
    </w:p>
    <w:p w:rsidR="000373F4" w:rsidRDefault="00AC3A2B">
      <w:pPr>
        <w:ind w:left="360"/>
      </w:pPr>
      <w:r>
        <w:rPr>
          <w:color w:val="1155CC"/>
          <w:u w:val="single"/>
        </w:rPr>
        <w:t>Planning</w:t>
      </w:r>
    </w:p>
    <w:p w:rsidR="000373F4" w:rsidRDefault="004462F4">
      <w:pPr>
        <w:ind w:left="360"/>
      </w:pPr>
      <w:r>
        <w:rPr>
          <w:color w:val="1155CC"/>
          <w:u w:val="single"/>
        </w:rPr>
        <w:t xml:space="preserve">Software </w:t>
      </w:r>
      <w:proofErr w:type="spellStart"/>
      <w:r>
        <w:rPr>
          <w:color w:val="1155CC"/>
          <w:u w:val="single"/>
        </w:rPr>
        <w:t>architecture</w:t>
      </w:r>
      <w:proofErr w:type="spellEnd"/>
    </w:p>
    <w:p w:rsidR="000373F4" w:rsidRDefault="00AC3A2B">
      <w:pPr>
        <w:ind w:left="360"/>
      </w:pPr>
      <w:r>
        <w:rPr>
          <w:color w:val="1155CC"/>
          <w:u w:val="single"/>
        </w:rPr>
        <w:t>Applicatie flow</w:t>
      </w:r>
    </w:p>
    <w:p w:rsidR="000373F4" w:rsidRDefault="00AC3A2B">
      <w:pPr>
        <w:ind w:left="360"/>
      </w:pPr>
      <w:r>
        <w:rPr>
          <w:color w:val="1155CC"/>
          <w:u w:val="single"/>
        </w:rPr>
        <w:t>User Interface Design</w:t>
      </w:r>
    </w:p>
    <w:p w:rsidR="000373F4" w:rsidRDefault="00426FBC">
      <w:pPr>
        <w:ind w:left="360"/>
      </w:pPr>
      <w:r>
        <w:rPr>
          <w:color w:val="1155CC"/>
          <w:u w:val="single"/>
        </w:rPr>
        <w:t>Database content</w:t>
      </w:r>
    </w:p>
    <w:p w:rsidR="000373F4" w:rsidRDefault="009C62AB">
      <w:pPr>
        <w:ind w:left="360"/>
      </w:pPr>
      <w:r>
        <w:rPr>
          <w:color w:val="1155CC"/>
          <w:u w:val="single"/>
        </w:rPr>
        <w:t xml:space="preserve">Application </w:t>
      </w:r>
      <w:proofErr w:type="spellStart"/>
      <w:r>
        <w:rPr>
          <w:color w:val="1155CC"/>
          <w:u w:val="single"/>
        </w:rPr>
        <w:t>build</w:t>
      </w:r>
      <w:proofErr w:type="spellEnd"/>
    </w:p>
    <w:p w:rsidR="000373F4" w:rsidRDefault="00560ED7">
      <w:pPr>
        <w:ind w:left="360"/>
      </w:pPr>
      <w:r>
        <w:rPr>
          <w:color w:val="1155CC"/>
          <w:u w:val="single"/>
        </w:rPr>
        <w:t>Agreement</w:t>
      </w:r>
      <w:r w:rsidR="00AC3A2B">
        <w:rPr>
          <w:color w:val="1155CC"/>
          <w:u w:val="single"/>
        </w:rPr>
        <w:t xml:space="preserve"> </w:t>
      </w:r>
      <w:r>
        <w:rPr>
          <w:color w:val="1155CC"/>
          <w:u w:val="single"/>
        </w:rPr>
        <w:t>supervisor</w:t>
      </w:r>
      <w:r w:rsidR="00AC3A2B">
        <w:rPr>
          <w:color w:val="1155CC"/>
          <w:u w:val="single"/>
        </w:rPr>
        <w:t>/</w:t>
      </w:r>
      <w:r>
        <w:rPr>
          <w:color w:val="1155CC"/>
          <w:u w:val="single"/>
        </w:rPr>
        <w:t>project</w:t>
      </w:r>
      <w:r w:rsidR="000350C1">
        <w:rPr>
          <w:color w:val="1155CC"/>
          <w:u w:val="single"/>
        </w:rPr>
        <w:t xml:space="preserve"> </w:t>
      </w:r>
      <w:r>
        <w:rPr>
          <w:color w:val="1155CC"/>
          <w:u w:val="single"/>
        </w:rPr>
        <w:t>manager</w:t>
      </w:r>
    </w:p>
    <w:p w:rsidR="000373F4" w:rsidRDefault="000373F4">
      <w:pPr>
        <w:ind w:left="360"/>
      </w:pPr>
    </w:p>
    <w:p w:rsidR="000373F4" w:rsidRDefault="000373F4"/>
    <w:p w:rsidR="000373F4" w:rsidRDefault="000373F4"/>
    <w:p w:rsidR="000373F4" w:rsidRDefault="00AC3A2B">
      <w:r>
        <w:br w:type="page"/>
      </w:r>
    </w:p>
    <w:p w:rsidR="000373F4" w:rsidRDefault="000373F4"/>
    <w:p w:rsidR="000373F4" w:rsidRDefault="00426FBC">
      <w:pPr>
        <w:pStyle w:val="Heading1"/>
        <w:contextualSpacing w:val="0"/>
      </w:pPr>
      <w:bookmarkStart w:id="68" w:name="h.vhc6me4xuy78" w:colFirst="0" w:colLast="0"/>
      <w:bookmarkEnd w:id="68"/>
      <w:proofErr w:type="spellStart"/>
      <w:r>
        <w:rPr>
          <w:sz w:val="36"/>
          <w:szCs w:val="36"/>
        </w:rPr>
        <w:t>Introduction</w:t>
      </w:r>
      <w:proofErr w:type="spellEnd"/>
    </w:p>
    <w:p w:rsidR="00F84392" w:rsidRDefault="00F84392">
      <w:pPr>
        <w:rPr>
          <w:lang w:val="en-US"/>
        </w:rPr>
      </w:pPr>
      <w:r w:rsidRPr="00F84392">
        <w:rPr>
          <w:lang w:val="en-US"/>
        </w:rPr>
        <w:t xml:space="preserve">The purpose of the technical design is to get insight in various techniques </w:t>
      </w:r>
      <w:r w:rsidR="0059672C" w:rsidRPr="00F84392">
        <w:rPr>
          <w:lang w:val="en-US"/>
        </w:rPr>
        <w:t>which</w:t>
      </w:r>
      <w:r w:rsidRPr="00F84392">
        <w:rPr>
          <w:lang w:val="en-US"/>
        </w:rPr>
        <w:t xml:space="preserve"> will be used by developing the requested application. Also, there will be a clear picture with the various techniques </w:t>
      </w:r>
      <w:r w:rsidR="002174AD" w:rsidRPr="00F84392">
        <w:rPr>
          <w:lang w:val="en-US"/>
        </w:rPr>
        <w:t>which</w:t>
      </w:r>
      <w:r w:rsidRPr="00F84392">
        <w:rPr>
          <w:lang w:val="en-US"/>
        </w:rPr>
        <w:t xml:space="preserve"> are connected to each other. This document is made for everyone who is concerned in this project and can find </w:t>
      </w:r>
      <w:r w:rsidR="0059672C" w:rsidRPr="00F84392">
        <w:rPr>
          <w:lang w:val="en-US"/>
        </w:rPr>
        <w:t>its</w:t>
      </w:r>
      <w:r w:rsidRPr="00F84392">
        <w:rPr>
          <w:lang w:val="en-US"/>
        </w:rPr>
        <w:t xml:space="preserve"> way into the existing software.</w:t>
      </w:r>
    </w:p>
    <w:p w:rsidR="00651CDD" w:rsidRDefault="00651CDD">
      <w:pPr>
        <w:rPr>
          <w:ins w:id="69" w:author="Stijn Schokkin" w:date="2017-11-16T13:28:00Z"/>
          <w:lang w:val="en-US"/>
        </w:rPr>
      </w:pPr>
    </w:p>
    <w:p w:rsidR="008F201D" w:rsidRPr="008F201D" w:rsidRDefault="008F201D">
      <w:pPr>
        <w:rPr>
          <w:rPrChange w:id="70" w:author="Stijn Schokkin" w:date="2017-11-16T13:28:00Z">
            <w:rPr>
              <w:lang w:val="en-US"/>
            </w:rPr>
          </w:rPrChange>
        </w:rPr>
      </w:pPr>
      <w:ins w:id="71" w:author="Stijn Schokkin" w:date="2017-11-16T13:28:00Z">
        <w:r w:rsidRPr="008F201D">
          <w:rPr>
            <w:rPrChange w:id="72" w:author="Stijn Schokkin" w:date="2017-11-16T13:28:00Z">
              <w:rPr>
                <w:lang w:val="en-US"/>
              </w:rPr>
            </w:rPrChange>
          </w:rPr>
          <w:t xml:space="preserve">Inleiding van andere documenten / in het </w:t>
        </w:r>
        <w:proofErr w:type="spellStart"/>
        <w:r w:rsidRPr="008F201D">
          <w:rPr>
            <w:rPrChange w:id="73" w:author="Stijn Schokkin" w:date="2017-11-16T13:28:00Z">
              <w:rPr>
                <w:lang w:val="en-US"/>
              </w:rPr>
            </w:rPrChange>
          </w:rPr>
          <w:t>engels</w:t>
        </w:r>
      </w:ins>
      <w:proofErr w:type="spellEnd"/>
    </w:p>
    <w:p w:rsidR="00651CDD" w:rsidRPr="00F84392" w:rsidDel="008F201D" w:rsidRDefault="00E86F16">
      <w:pPr>
        <w:rPr>
          <w:del w:id="74" w:author="Stijn Schokkin" w:date="2017-11-16T13:28:00Z"/>
          <w:lang w:val="en-US"/>
        </w:rPr>
      </w:pPr>
      <w:del w:id="75" w:author="Stijn Schokkin" w:date="2017-11-16T13:28:00Z">
        <w:r w:rsidRPr="00E86F16" w:rsidDel="008F201D">
          <w:rPr>
            <w:lang w:val="en-US"/>
          </w:rPr>
          <w:delText xml:space="preserve">The purpose of this project is a simple and easy functional system to plan various jobs. Planners at the office have the </w:delText>
        </w:r>
        <w:r w:rsidR="002174AD" w:rsidRPr="00E86F16" w:rsidDel="008F201D">
          <w:rPr>
            <w:lang w:val="en-US"/>
          </w:rPr>
          <w:delText>opportunity</w:delText>
        </w:r>
        <w:r w:rsidRPr="00E86F16" w:rsidDel="008F201D">
          <w:rPr>
            <w:lang w:val="en-US"/>
          </w:rPr>
          <w:delText xml:space="preserve"> to plan mechanics for a job after the customer called the office. A job can be a malfunction, maintenance or an emergency case. Each mechanic has </w:delText>
        </w:r>
        <w:r w:rsidR="005456C7" w:rsidRPr="00E86F16" w:rsidDel="008F201D">
          <w:rPr>
            <w:lang w:val="en-US"/>
          </w:rPr>
          <w:delText>its</w:delText>
        </w:r>
        <w:r w:rsidRPr="00E86F16" w:rsidDel="008F201D">
          <w:rPr>
            <w:lang w:val="en-US"/>
          </w:rPr>
          <w:delText xml:space="preserve"> own specialty. A mechanic can call the office or the customer by touching two simple buttons. He also has the </w:delText>
        </w:r>
        <w:r w:rsidR="002174AD" w:rsidRPr="00E86F16" w:rsidDel="008F201D">
          <w:rPr>
            <w:lang w:val="en-US"/>
          </w:rPr>
          <w:delText>opportunity</w:delText>
        </w:r>
        <w:r w:rsidRPr="00E86F16" w:rsidDel="008F201D">
          <w:rPr>
            <w:lang w:val="en-US"/>
          </w:rPr>
          <w:delText xml:space="preserve"> to change his status to: on my way, arrived and done. If the job is done, the mechanic has to give a brief explanation about the problem. All data is saved in a central database and secured.</w:delText>
        </w:r>
      </w:del>
    </w:p>
    <w:p w:rsidR="000373F4" w:rsidRDefault="00AC3A2B">
      <w:pPr>
        <w:pStyle w:val="Heading1"/>
        <w:keepNext w:val="0"/>
        <w:keepLines w:val="0"/>
        <w:spacing w:line="331" w:lineRule="auto"/>
        <w:contextualSpacing w:val="0"/>
      </w:pPr>
      <w:bookmarkStart w:id="76" w:name="h.tmghn4qczqcv" w:colFirst="0" w:colLast="0"/>
      <w:bookmarkEnd w:id="76"/>
      <w: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1260"/>
        <w:gridCol w:w="2912"/>
      </w:tblGrid>
      <w:tr w:rsidR="00877F02" w:rsidTr="00877F02">
        <w:tc>
          <w:tcPr>
            <w:tcW w:w="5328" w:type="dxa"/>
          </w:tcPr>
          <w:p w:rsidR="00877F02" w:rsidRPr="00877F02" w:rsidRDefault="00877F02" w:rsidP="00877F02">
            <w:pPr>
              <w:rPr>
                <w:b/>
              </w:rPr>
            </w:pPr>
            <w:proofErr w:type="spellStart"/>
            <w:r w:rsidRPr="00877F02">
              <w:rPr>
                <w:b/>
              </w:rPr>
              <w:t>Task</w:t>
            </w:r>
            <w:proofErr w:type="spellEnd"/>
            <w:r w:rsidRPr="00877F02">
              <w:rPr>
                <w:b/>
              </w:rPr>
              <w:t>:</w:t>
            </w:r>
          </w:p>
        </w:tc>
        <w:tc>
          <w:tcPr>
            <w:tcW w:w="1260" w:type="dxa"/>
          </w:tcPr>
          <w:p w:rsidR="00877F02" w:rsidRPr="00877F02" w:rsidRDefault="00877F02" w:rsidP="00877F02">
            <w:pPr>
              <w:rPr>
                <w:b/>
              </w:rPr>
            </w:pPr>
            <w:proofErr w:type="spellStart"/>
            <w:r w:rsidRPr="00877F02">
              <w:rPr>
                <w:b/>
              </w:rPr>
              <w:t>Who</w:t>
            </w:r>
            <w:proofErr w:type="spellEnd"/>
            <w:r w:rsidRPr="00877F02">
              <w:rPr>
                <w:b/>
              </w:rPr>
              <w:t>:</w:t>
            </w:r>
          </w:p>
        </w:tc>
        <w:tc>
          <w:tcPr>
            <w:tcW w:w="2912" w:type="dxa"/>
          </w:tcPr>
          <w:p w:rsidR="00877F02" w:rsidRPr="00877F02" w:rsidRDefault="00877F02" w:rsidP="00877F02">
            <w:pPr>
              <w:rPr>
                <w:b/>
              </w:rPr>
            </w:pPr>
            <w:proofErr w:type="spellStart"/>
            <w:r w:rsidRPr="00877F02">
              <w:rPr>
                <w:b/>
              </w:rPr>
              <w:t>Duration</w:t>
            </w:r>
            <w:proofErr w:type="spellEnd"/>
            <w:r w:rsidRPr="00877F02">
              <w:rPr>
                <w:b/>
              </w:rPr>
              <w:t xml:space="preserve">: </w:t>
            </w:r>
          </w:p>
        </w:tc>
      </w:tr>
      <w:tr w:rsidR="00877F02" w:rsidTr="00877F02">
        <w:tc>
          <w:tcPr>
            <w:tcW w:w="5328" w:type="dxa"/>
          </w:tcPr>
          <w:p w:rsidR="00877F02" w:rsidRDefault="004462F4" w:rsidP="00877F02">
            <w:proofErr w:type="spellStart"/>
            <w:r>
              <w:t>Introduction</w:t>
            </w:r>
            <w:proofErr w:type="spellEnd"/>
            <w:r>
              <w:t xml:space="preserve"> document</w:t>
            </w:r>
          </w:p>
        </w:tc>
        <w:tc>
          <w:tcPr>
            <w:tcW w:w="1260" w:type="dxa"/>
          </w:tcPr>
          <w:p w:rsidR="00877F02" w:rsidRDefault="00877F02" w:rsidP="00877F02">
            <w:r>
              <w:t>SS</w:t>
            </w:r>
          </w:p>
        </w:tc>
        <w:tc>
          <w:tcPr>
            <w:tcW w:w="2912" w:type="dxa"/>
          </w:tcPr>
          <w:p w:rsidR="00877F02" w:rsidRDefault="00291017" w:rsidP="00877F02">
            <w:r>
              <w:t>30 min</w:t>
            </w:r>
          </w:p>
        </w:tc>
      </w:tr>
      <w:tr w:rsidR="00877F02" w:rsidTr="00877F02">
        <w:tc>
          <w:tcPr>
            <w:tcW w:w="5328" w:type="dxa"/>
          </w:tcPr>
          <w:p w:rsidR="00877F02" w:rsidRDefault="004462F4" w:rsidP="00877F02">
            <w:r>
              <w:t xml:space="preserve">Software </w:t>
            </w:r>
            <w:r w:rsidRPr="0059672C">
              <w:rPr>
                <w:lang w:val="en-US"/>
              </w:rPr>
              <w:t>architecture</w:t>
            </w:r>
            <w:r>
              <w:t xml:space="preserve"> / Application flow</w:t>
            </w:r>
          </w:p>
        </w:tc>
        <w:tc>
          <w:tcPr>
            <w:tcW w:w="1260" w:type="dxa"/>
          </w:tcPr>
          <w:p w:rsidR="00877F02" w:rsidRDefault="00877F02" w:rsidP="00877F02">
            <w:r>
              <w:t>SS</w:t>
            </w:r>
          </w:p>
        </w:tc>
        <w:tc>
          <w:tcPr>
            <w:tcW w:w="2912" w:type="dxa"/>
          </w:tcPr>
          <w:p w:rsidR="00877F02" w:rsidRDefault="00291017" w:rsidP="00877F02">
            <w:r>
              <w:t>30 min</w:t>
            </w:r>
          </w:p>
        </w:tc>
      </w:tr>
      <w:tr w:rsidR="00877F02" w:rsidTr="00877F02">
        <w:tc>
          <w:tcPr>
            <w:tcW w:w="5328" w:type="dxa"/>
          </w:tcPr>
          <w:p w:rsidR="00877F02" w:rsidRDefault="004462F4" w:rsidP="00877F02">
            <w:r>
              <w:t>User Interface Design</w:t>
            </w:r>
          </w:p>
        </w:tc>
        <w:tc>
          <w:tcPr>
            <w:tcW w:w="1260" w:type="dxa"/>
          </w:tcPr>
          <w:p w:rsidR="00877F02" w:rsidRDefault="00877F02" w:rsidP="00877F02">
            <w:r>
              <w:t>SS</w:t>
            </w:r>
          </w:p>
        </w:tc>
        <w:tc>
          <w:tcPr>
            <w:tcW w:w="2912" w:type="dxa"/>
          </w:tcPr>
          <w:p w:rsidR="00877F02" w:rsidRDefault="00291017" w:rsidP="00877F02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877F02" w:rsidTr="00877F02">
        <w:tc>
          <w:tcPr>
            <w:tcW w:w="5328" w:type="dxa"/>
          </w:tcPr>
          <w:p w:rsidR="00877F02" w:rsidRDefault="004462F4" w:rsidP="00877F02">
            <w:r>
              <w:t>Database content</w:t>
            </w:r>
          </w:p>
        </w:tc>
        <w:tc>
          <w:tcPr>
            <w:tcW w:w="1260" w:type="dxa"/>
          </w:tcPr>
          <w:p w:rsidR="00877F02" w:rsidRDefault="00877F02" w:rsidP="00877F02">
            <w:r>
              <w:t>SS</w:t>
            </w:r>
          </w:p>
        </w:tc>
        <w:tc>
          <w:tcPr>
            <w:tcW w:w="2912" w:type="dxa"/>
          </w:tcPr>
          <w:p w:rsidR="00877F02" w:rsidRDefault="00291017" w:rsidP="00877F02">
            <w:r>
              <w:t xml:space="preserve">2 </w:t>
            </w:r>
            <w:proofErr w:type="spellStart"/>
            <w:r>
              <w:t>hour</w:t>
            </w:r>
            <w:proofErr w:type="spellEnd"/>
          </w:p>
        </w:tc>
      </w:tr>
      <w:tr w:rsidR="00877F02" w:rsidTr="00877F02">
        <w:tc>
          <w:tcPr>
            <w:tcW w:w="5328" w:type="dxa"/>
          </w:tcPr>
          <w:p w:rsidR="00877F02" w:rsidRDefault="004462F4" w:rsidP="00877F02">
            <w:r>
              <w:t xml:space="preserve">Application </w:t>
            </w:r>
            <w:proofErr w:type="spellStart"/>
            <w:r>
              <w:t>build</w:t>
            </w:r>
            <w:proofErr w:type="spellEnd"/>
          </w:p>
        </w:tc>
        <w:tc>
          <w:tcPr>
            <w:tcW w:w="1260" w:type="dxa"/>
          </w:tcPr>
          <w:p w:rsidR="00877F02" w:rsidRDefault="00877F02" w:rsidP="00877F02">
            <w:r>
              <w:t>SS</w:t>
            </w:r>
          </w:p>
        </w:tc>
        <w:tc>
          <w:tcPr>
            <w:tcW w:w="2912" w:type="dxa"/>
          </w:tcPr>
          <w:p w:rsidR="00877F02" w:rsidRDefault="00291017" w:rsidP="00877F02">
            <w:r>
              <w:t xml:space="preserve">2 </w:t>
            </w:r>
            <w:proofErr w:type="spellStart"/>
            <w:r>
              <w:t>hour</w:t>
            </w:r>
            <w:proofErr w:type="spellEnd"/>
          </w:p>
        </w:tc>
      </w:tr>
    </w:tbl>
    <w:p w:rsidR="005456C7" w:rsidRDefault="005456C7" w:rsidP="00877F02">
      <w:pPr>
        <w:rPr>
          <w:lang w:val="en-US"/>
        </w:rPr>
      </w:pPr>
    </w:p>
    <w:p w:rsidR="00877F02" w:rsidRPr="00CF5A11" w:rsidRDefault="0059672C" w:rsidP="00877F02">
      <w:pPr>
        <w:rPr>
          <w:lang w:val="en-US"/>
        </w:rPr>
      </w:pPr>
      <w:r>
        <w:rPr>
          <w:lang w:val="en-US"/>
        </w:rPr>
        <w:t>All d</w:t>
      </w:r>
      <w:r w:rsidR="00CF5A11" w:rsidRPr="00CF5A11">
        <w:rPr>
          <w:lang w:val="en-US"/>
        </w:rPr>
        <w:t>ocument</w:t>
      </w:r>
      <w:r>
        <w:rPr>
          <w:lang w:val="en-US"/>
        </w:rPr>
        <w:t>s</w:t>
      </w:r>
      <w:r w:rsidR="00CF5A11" w:rsidRPr="00CF5A11">
        <w:rPr>
          <w:lang w:val="en-US"/>
        </w:rPr>
        <w:t xml:space="preserve"> will be made in Microsoft Word 2016</w:t>
      </w:r>
    </w:p>
    <w:p w:rsidR="000373F4" w:rsidRPr="005456C7" w:rsidRDefault="00AC3A2B">
      <w:pPr>
        <w:pStyle w:val="Subtitle"/>
        <w:contextualSpacing w:val="0"/>
        <w:rPr>
          <w:lang w:val="en-US"/>
        </w:rPr>
      </w:pPr>
      <w:bookmarkStart w:id="77" w:name="h.uxf6j2poi07k" w:colFirst="0" w:colLast="0"/>
      <w:bookmarkEnd w:id="77"/>
      <w:r w:rsidRPr="005456C7">
        <w:rPr>
          <w:lang w:val="en-US"/>
        </w:rPr>
        <w:t>.</w:t>
      </w:r>
    </w:p>
    <w:p w:rsidR="000373F4" w:rsidRPr="005456C7" w:rsidRDefault="00AC3A2B">
      <w:pPr>
        <w:rPr>
          <w:lang w:val="en-US"/>
        </w:rPr>
      </w:pPr>
      <w:r w:rsidRPr="005456C7">
        <w:rPr>
          <w:color w:val="FF5800"/>
          <w:sz w:val="36"/>
          <w:szCs w:val="36"/>
          <w:lang w:val="en-US"/>
        </w:rPr>
        <w:t xml:space="preserve">Software </w:t>
      </w:r>
      <w:r w:rsidR="00B67A86">
        <w:rPr>
          <w:color w:val="FF5800"/>
          <w:sz w:val="36"/>
          <w:szCs w:val="36"/>
          <w:lang w:val="en-US"/>
        </w:rPr>
        <w:t>architecture</w:t>
      </w:r>
    </w:p>
    <w:p w:rsidR="000373F4" w:rsidRPr="005456C7" w:rsidRDefault="000373F4">
      <w:pPr>
        <w:rPr>
          <w:lang w:val="en-US"/>
        </w:rPr>
      </w:pPr>
    </w:p>
    <w:p w:rsidR="000373F4" w:rsidRDefault="00BA6978">
      <w:r>
        <w:rPr>
          <w:noProof/>
        </w:rPr>
        <w:drawing>
          <wp:inline distT="0" distB="0" distL="0" distR="0">
            <wp:extent cx="5943600" cy="1599040"/>
            <wp:effectExtent l="0" t="0" r="0" b="1270"/>
            <wp:docPr id="2" name="Picture 2" descr="C:\Users\Stijn\AppData\Local\Microsoft\Windows\INetCache\Content.Word\Software archite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ijn\AppData\Local\Microsoft\Windows\INetCache\Content.Word\Software architectu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6F" w:rsidRPr="004C786F" w:rsidRDefault="004C786F" w:rsidP="004C786F">
      <w:pPr>
        <w:rPr>
          <w:lang w:val="en-US"/>
        </w:rPr>
      </w:pPr>
      <w:r w:rsidRPr="004C786F">
        <w:rPr>
          <w:lang w:val="en-US"/>
        </w:rPr>
        <w:t xml:space="preserve">CMD (command) server and database run on the same machine. </w:t>
      </w:r>
      <w:r>
        <w:rPr>
          <w:lang w:val="en-US"/>
        </w:rPr>
        <w:t>Browser is used on multiple clients.</w:t>
      </w:r>
    </w:p>
    <w:p w:rsidR="000373F4" w:rsidRPr="004C786F" w:rsidRDefault="000373F4">
      <w:pPr>
        <w:rPr>
          <w:lang w:val="en-US"/>
        </w:rPr>
      </w:pPr>
    </w:p>
    <w:p w:rsidR="000373F4" w:rsidRPr="004C786F" w:rsidRDefault="000373F4">
      <w:pPr>
        <w:rPr>
          <w:lang w:val="en-US"/>
        </w:rPr>
      </w:pPr>
    </w:p>
    <w:p w:rsidR="000373F4" w:rsidRPr="004C786F" w:rsidRDefault="000373F4">
      <w:pPr>
        <w:rPr>
          <w:lang w:val="en-US"/>
        </w:rPr>
      </w:pPr>
    </w:p>
    <w:p w:rsidR="000373F4" w:rsidRPr="004C786F" w:rsidRDefault="000373F4">
      <w:pPr>
        <w:rPr>
          <w:lang w:val="en-US"/>
        </w:rPr>
      </w:pPr>
    </w:p>
    <w:p w:rsidR="000373F4" w:rsidRPr="004C786F" w:rsidRDefault="000373F4">
      <w:pPr>
        <w:rPr>
          <w:lang w:val="en-US"/>
        </w:rPr>
      </w:pPr>
    </w:p>
    <w:p w:rsidR="000373F4" w:rsidRPr="004C786F" w:rsidRDefault="000373F4">
      <w:pPr>
        <w:rPr>
          <w:lang w:val="en-US"/>
        </w:rPr>
      </w:pPr>
    </w:p>
    <w:p w:rsidR="000373F4" w:rsidRPr="004C786F" w:rsidRDefault="00A66FFC">
      <w:pPr>
        <w:rPr>
          <w:lang w:val="en-US"/>
        </w:rPr>
      </w:pPr>
      <w:r>
        <w:rPr>
          <w:color w:val="FF5800"/>
          <w:sz w:val="36"/>
          <w:szCs w:val="36"/>
          <w:lang w:val="en-US"/>
        </w:rPr>
        <w:t>Application</w:t>
      </w:r>
      <w:r w:rsidR="00AC3A2B" w:rsidRPr="004C786F">
        <w:rPr>
          <w:color w:val="FF5800"/>
          <w:sz w:val="36"/>
          <w:szCs w:val="36"/>
          <w:lang w:val="en-US"/>
        </w:rPr>
        <w:t xml:space="preserve"> Flow</w:t>
      </w:r>
    </w:p>
    <w:p w:rsidR="000373F4" w:rsidRPr="00EA2B19" w:rsidRDefault="000373F4">
      <w:pPr>
        <w:rPr>
          <w:lang w:val="en-US"/>
        </w:rPr>
      </w:pPr>
    </w:p>
    <w:p w:rsidR="000373F4" w:rsidRPr="00EA2B19" w:rsidRDefault="00AA6848">
      <w:pPr>
        <w:rPr>
          <w:lang w:val="en-US"/>
        </w:rPr>
      </w:pPr>
      <w:del w:id="78" w:author="Stijn Schokkin" w:date="2017-11-16T13:28:00Z">
        <w:r w:rsidDel="008F201D">
          <w:rPr>
            <w:noProof/>
          </w:rPr>
          <w:lastRenderedPageBreak/>
          <w:drawing>
            <wp:inline distT="0" distB="0" distL="0" distR="0">
              <wp:extent cx="5943600" cy="5996668"/>
              <wp:effectExtent l="0" t="0" r="0" b="4445"/>
              <wp:docPr id="9" name="Picture 9" descr="C:\Users\Stijn\AppData\Local\Microsoft\Windows\INetCache\Content.Word\Application flow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Stijn\AppData\Local\Microsoft\Windows\INetCache\Content.Word\Application flow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9966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0373F4" w:rsidRPr="00EA2B19" w:rsidRDefault="000373F4">
      <w:pPr>
        <w:rPr>
          <w:lang w:val="en-US"/>
        </w:rPr>
      </w:pPr>
    </w:p>
    <w:p w:rsidR="000373F4" w:rsidRPr="00EA2B19" w:rsidRDefault="00AC3A2B">
      <w:pPr>
        <w:rPr>
          <w:lang w:val="en-US"/>
        </w:rPr>
      </w:pPr>
      <w:r w:rsidRPr="00EA2B19">
        <w:rPr>
          <w:lang w:val="en-US"/>
        </w:rPr>
        <w:br w:type="page"/>
      </w:r>
    </w:p>
    <w:p w:rsidR="000373F4" w:rsidRPr="00EA2B19" w:rsidRDefault="00AC3A2B">
      <w:pPr>
        <w:rPr>
          <w:lang w:val="en-US"/>
        </w:rPr>
      </w:pPr>
      <w:r w:rsidRPr="00EA2B19">
        <w:rPr>
          <w:lang w:val="en-US"/>
        </w:rPr>
        <w:lastRenderedPageBreak/>
        <w:br w:type="page"/>
      </w:r>
    </w:p>
    <w:p w:rsidR="000373F4" w:rsidRPr="00EA2B19" w:rsidRDefault="000373F4">
      <w:pPr>
        <w:rPr>
          <w:lang w:val="en-US"/>
        </w:rPr>
      </w:pPr>
    </w:p>
    <w:p w:rsidR="000373F4" w:rsidRPr="00FA5A2F" w:rsidRDefault="00AC3A2B">
      <w:pPr>
        <w:rPr>
          <w:color w:val="FF5800"/>
          <w:sz w:val="36"/>
          <w:szCs w:val="36"/>
          <w:lang w:val="en-US"/>
        </w:rPr>
      </w:pPr>
      <w:r w:rsidRPr="00FA5A2F">
        <w:rPr>
          <w:color w:val="FF5800"/>
          <w:sz w:val="36"/>
          <w:szCs w:val="36"/>
          <w:lang w:val="en-US"/>
        </w:rPr>
        <w:t>User Interface Design</w:t>
      </w:r>
    </w:p>
    <w:p w:rsidR="00AA6848" w:rsidRPr="00AA6848" w:rsidRDefault="00AA6848">
      <w:pPr>
        <w:rPr>
          <w:lang w:val="en-US"/>
        </w:rPr>
      </w:pPr>
      <w:r w:rsidRPr="00AA6848">
        <w:rPr>
          <w:lang w:val="en-US"/>
        </w:rPr>
        <w:t xml:space="preserve">The following template is used for his project: </w:t>
      </w:r>
      <w:r w:rsidR="00A434EE">
        <w:fldChar w:fldCharType="begin"/>
      </w:r>
      <w:r w:rsidR="00A434EE" w:rsidRPr="008E26C3">
        <w:rPr>
          <w:lang w:val="en-US"/>
          <w:rPrChange w:id="79" w:author="Stijn Schokkin" w:date="2017-11-09T12:13:00Z">
            <w:rPr/>
          </w:rPrChange>
        </w:rPr>
        <w:instrText xml:space="preserve"> HYPERLINK "https://startbootstrap.com/template-overviews/simple-sidebar/" </w:instrText>
      </w:r>
      <w:r w:rsidR="00A434EE">
        <w:fldChar w:fldCharType="separate"/>
      </w:r>
      <w:r w:rsidRPr="00AA6848">
        <w:rPr>
          <w:rStyle w:val="Hyperlink"/>
          <w:lang w:val="en-US"/>
        </w:rPr>
        <w:t>Simple Sidebar by Bootstrap</w:t>
      </w:r>
      <w:r w:rsidR="00A434EE">
        <w:rPr>
          <w:rStyle w:val="Hyperlink"/>
          <w:lang w:val="en-US"/>
        </w:rPr>
        <w:fldChar w:fldCharType="end"/>
      </w:r>
    </w:p>
    <w:p w:rsidR="000373F4" w:rsidRPr="00AA6848" w:rsidRDefault="000373F4">
      <w:pPr>
        <w:rPr>
          <w:lang w:val="en-US"/>
        </w:rPr>
      </w:pPr>
      <w:bookmarkStart w:id="80" w:name="h.nkbjzgo1vbg6" w:colFirst="0" w:colLast="0"/>
      <w:bookmarkEnd w:id="80"/>
    </w:p>
    <w:p w:rsidR="000373F4" w:rsidRPr="00AA6848" w:rsidRDefault="000373F4">
      <w:pPr>
        <w:rPr>
          <w:lang w:val="en-US"/>
        </w:rPr>
      </w:pPr>
    </w:p>
    <w:p w:rsidR="000373F4" w:rsidRPr="00AA6848" w:rsidRDefault="00AC3A2B">
      <w:pPr>
        <w:rPr>
          <w:lang w:val="en-US"/>
        </w:rPr>
      </w:pPr>
      <w:r w:rsidRPr="00AA6848">
        <w:rPr>
          <w:lang w:val="en-US"/>
        </w:rPr>
        <w:br w:type="page"/>
      </w:r>
    </w:p>
    <w:p w:rsidR="000373F4" w:rsidRPr="00EA2B19" w:rsidRDefault="00AC3A2B">
      <w:r w:rsidRPr="00EA2B19">
        <w:rPr>
          <w:color w:val="FF5800"/>
          <w:sz w:val="36"/>
          <w:szCs w:val="36"/>
        </w:rPr>
        <w:lastRenderedPageBreak/>
        <w:t>Database</w:t>
      </w:r>
      <w:r w:rsidR="00C35817" w:rsidRPr="00EA2B19">
        <w:rPr>
          <w:color w:val="FF5800"/>
          <w:sz w:val="36"/>
          <w:szCs w:val="36"/>
        </w:rPr>
        <w:t xml:space="preserve"> c</w:t>
      </w:r>
      <w:r w:rsidRPr="00EA2B19">
        <w:rPr>
          <w:color w:val="FF5800"/>
          <w:sz w:val="36"/>
          <w:szCs w:val="36"/>
        </w:rPr>
        <w:t xml:space="preserve">ontent </w:t>
      </w:r>
    </w:p>
    <w:p w:rsidR="000373F4" w:rsidRPr="008F201D" w:rsidDel="008F201D" w:rsidRDefault="008F201D">
      <w:pPr>
        <w:rPr>
          <w:del w:id="81" w:author="Stijn Schokkin" w:date="2017-11-16T13:29:00Z"/>
          <w:rPrChange w:id="82" w:author="Stijn Schokkin" w:date="2017-11-16T13:29:00Z">
            <w:rPr>
              <w:del w:id="83" w:author="Stijn Schokkin" w:date="2017-11-16T13:29:00Z"/>
              <w:lang w:val="en-US"/>
            </w:rPr>
          </w:rPrChange>
        </w:rPr>
      </w:pPr>
      <w:ins w:id="84" w:author="Stijn Schokkin" w:date="2017-11-16T13:29:00Z">
        <w:r w:rsidRPr="008F201D">
          <w:rPr>
            <w:rPrChange w:id="85" w:author="Stijn Schokkin" w:date="2017-11-16T13:29:00Z">
              <w:rPr>
                <w:lang w:val="en-US"/>
              </w:rPr>
            </w:rPrChange>
          </w:rPr>
          <w:t xml:space="preserve">Beschrijf de database, iedere table, </w:t>
        </w:r>
      </w:ins>
      <w:del w:id="86" w:author="Stijn Schokkin" w:date="2017-11-16T13:29:00Z">
        <w:r w:rsidR="001C3752" w:rsidRPr="008F201D" w:rsidDel="008F201D">
          <w:rPr>
            <w:rPrChange w:id="87" w:author="Stijn Schokkin" w:date="2017-11-16T13:29:00Z">
              <w:rPr>
                <w:lang w:val="en-US"/>
              </w:rPr>
            </w:rPrChange>
          </w:rPr>
          <w:delText>The database exists out of 3 tables: members, loginattempts and jobs. All content in the database is in english and lowercase.</w:delText>
        </w:r>
        <w:r w:rsidR="00EA2296" w:rsidRPr="008F201D" w:rsidDel="008F201D">
          <w:rPr>
            <w:rPrChange w:id="88" w:author="Stijn Schokkin" w:date="2017-11-16T13:29:00Z">
              <w:rPr>
                <w:lang w:val="en-US"/>
              </w:rPr>
            </w:rPrChange>
          </w:rPr>
          <w:delText xml:space="preserve"> See figure 1 for an ERD diagram (next page).</w:delText>
        </w:r>
      </w:del>
    </w:p>
    <w:p w:rsidR="003E36D0" w:rsidRPr="008F201D" w:rsidDel="008F201D" w:rsidRDefault="003E36D0">
      <w:pPr>
        <w:rPr>
          <w:del w:id="89" w:author="Stijn Schokkin" w:date="2017-11-16T13:29:00Z"/>
          <w:rPrChange w:id="90" w:author="Stijn Schokkin" w:date="2017-11-16T13:29:00Z">
            <w:rPr>
              <w:del w:id="91" w:author="Stijn Schokkin" w:date="2017-11-16T13:29:00Z"/>
              <w:lang w:val="en-US"/>
            </w:rPr>
          </w:rPrChange>
        </w:rPr>
      </w:pPr>
    </w:p>
    <w:p w:rsidR="003E36D0" w:rsidRPr="008F201D" w:rsidDel="008F201D" w:rsidRDefault="003E36D0">
      <w:pPr>
        <w:rPr>
          <w:del w:id="92" w:author="Stijn Schokkin" w:date="2017-11-16T13:29:00Z"/>
          <w:rPrChange w:id="93" w:author="Stijn Schokkin" w:date="2017-11-16T13:29:00Z">
            <w:rPr>
              <w:del w:id="94" w:author="Stijn Schokkin" w:date="2017-11-16T13:29:00Z"/>
              <w:lang w:val="en-US"/>
            </w:rPr>
          </w:rPrChange>
        </w:rPr>
      </w:pPr>
      <w:del w:id="95" w:author="Stijn Schokkin" w:date="2017-11-16T13:29:00Z">
        <w:r w:rsidRPr="008F201D" w:rsidDel="008F201D">
          <w:rPr>
            <w:rPrChange w:id="96" w:author="Stijn Schokkin" w:date="2017-11-16T13:29:00Z">
              <w:rPr>
                <w:lang w:val="en-US"/>
              </w:rPr>
            </w:rPrChange>
          </w:rPr>
          <w:delText>Overview of the database including some explanation.</w:delText>
        </w:r>
      </w:del>
    </w:p>
    <w:p w:rsidR="003E36D0" w:rsidRPr="008F201D" w:rsidDel="008F201D" w:rsidRDefault="003E36D0">
      <w:pPr>
        <w:rPr>
          <w:del w:id="97" w:author="Stijn Schokkin" w:date="2017-11-16T13:29:00Z"/>
          <w:rPrChange w:id="98" w:author="Stijn Schokkin" w:date="2017-11-16T13:29:00Z">
            <w:rPr>
              <w:del w:id="99" w:author="Stijn Schokkin" w:date="2017-11-16T13:29:00Z"/>
              <w:lang w:val="en-US"/>
            </w:rPr>
          </w:rPrChange>
        </w:rPr>
      </w:pPr>
    </w:p>
    <w:p w:rsidR="00FA6CEB" w:rsidRPr="008F201D" w:rsidDel="008F201D" w:rsidRDefault="00FA6CEB">
      <w:pPr>
        <w:rPr>
          <w:del w:id="100" w:author="Stijn Schokkin" w:date="2017-11-16T13:29:00Z"/>
          <w:rPrChange w:id="101" w:author="Stijn Schokkin" w:date="2017-11-16T13:29:00Z">
            <w:rPr>
              <w:del w:id="102" w:author="Stijn Schokkin" w:date="2017-11-16T13:29:00Z"/>
              <w:lang w:val="en-US"/>
            </w:rPr>
          </w:rPrChange>
        </w:rPr>
      </w:pPr>
      <w:del w:id="103" w:author="Stijn Schokkin" w:date="2017-11-16T13:29:00Z">
        <w:r w:rsidRPr="008F201D" w:rsidDel="008F201D">
          <w:rPr>
            <w:rPrChange w:id="104" w:author="Stijn Schokkin" w:date="2017-11-16T13:29:00Z">
              <w:rPr>
                <w:lang w:val="en-US"/>
              </w:rPr>
            </w:rPrChange>
          </w:rPr>
          <w:delText>City:</w:delText>
        </w:r>
      </w:del>
    </w:p>
    <w:p w:rsidR="00FA6CEB" w:rsidRPr="008F201D" w:rsidDel="008F201D" w:rsidRDefault="00FA6CEB" w:rsidP="00FA6CEB">
      <w:pPr>
        <w:pStyle w:val="ListParagraph"/>
        <w:numPr>
          <w:ilvl w:val="0"/>
          <w:numId w:val="2"/>
        </w:numPr>
        <w:rPr>
          <w:del w:id="105" w:author="Stijn Schokkin" w:date="2017-11-16T13:29:00Z"/>
          <w:rPrChange w:id="106" w:author="Stijn Schokkin" w:date="2017-11-16T13:29:00Z">
            <w:rPr>
              <w:del w:id="107" w:author="Stijn Schokkin" w:date="2017-11-16T13:29:00Z"/>
              <w:lang w:val="en-US"/>
            </w:rPr>
          </w:rPrChange>
        </w:rPr>
      </w:pPr>
      <w:del w:id="108" w:author="Stijn Schokkin" w:date="2017-11-16T13:29:00Z">
        <w:r w:rsidRPr="008F201D" w:rsidDel="008F201D">
          <w:rPr>
            <w:rPrChange w:id="109" w:author="Stijn Schokkin" w:date="2017-11-16T13:29:00Z">
              <w:rPr>
                <w:lang w:val="en-US"/>
              </w:rPr>
            </w:rPrChange>
          </w:rPr>
          <w:delText>id, INT, max. 1 character, required, primary key, unique, required</w:delText>
        </w:r>
      </w:del>
    </w:p>
    <w:p w:rsidR="00FA6CEB" w:rsidRPr="008F201D" w:rsidDel="008F201D" w:rsidRDefault="00FA6CEB" w:rsidP="00FA6CEB">
      <w:pPr>
        <w:pStyle w:val="ListParagraph"/>
        <w:numPr>
          <w:ilvl w:val="0"/>
          <w:numId w:val="2"/>
        </w:numPr>
        <w:rPr>
          <w:del w:id="110" w:author="Stijn Schokkin" w:date="2017-11-16T13:29:00Z"/>
          <w:rPrChange w:id="111" w:author="Stijn Schokkin" w:date="2017-11-16T13:29:00Z">
            <w:rPr>
              <w:del w:id="112" w:author="Stijn Schokkin" w:date="2017-11-16T13:29:00Z"/>
              <w:lang w:val="en-US"/>
            </w:rPr>
          </w:rPrChange>
        </w:rPr>
      </w:pPr>
      <w:del w:id="113" w:author="Stijn Schokkin" w:date="2017-11-16T13:29:00Z">
        <w:r w:rsidRPr="008F201D" w:rsidDel="008F201D">
          <w:rPr>
            <w:rPrChange w:id="114" w:author="Stijn Schokkin" w:date="2017-11-16T13:29:00Z">
              <w:rPr>
                <w:lang w:val="en-US"/>
              </w:rPr>
            </w:rPrChange>
          </w:rPr>
          <w:delText>cityname, VARCHAR, max. 50 characters,</w:delText>
        </w:r>
        <w:r w:rsidR="007145CE" w:rsidRPr="008F201D" w:rsidDel="008F201D">
          <w:rPr>
            <w:rPrChange w:id="115" w:author="Stijn Schokkin" w:date="2017-11-16T13:29:00Z">
              <w:rPr>
                <w:lang w:val="en-US"/>
              </w:rPr>
            </w:rPrChange>
          </w:rPr>
          <w:delText xml:space="preserve"> foreign key,</w:delText>
        </w:r>
        <w:r w:rsidRPr="008F201D" w:rsidDel="008F201D">
          <w:rPr>
            <w:rPrChange w:id="116" w:author="Stijn Schokkin" w:date="2017-11-16T13:29:00Z">
              <w:rPr>
                <w:lang w:val="en-US"/>
              </w:rPr>
            </w:rPrChange>
          </w:rPr>
          <w:delText xml:space="preserve"> required</w:delText>
        </w:r>
      </w:del>
    </w:p>
    <w:p w:rsidR="00FA6CEB" w:rsidRPr="008F201D" w:rsidDel="008F201D" w:rsidRDefault="00FA6CEB">
      <w:pPr>
        <w:rPr>
          <w:del w:id="117" w:author="Stijn Schokkin" w:date="2017-11-16T13:29:00Z"/>
          <w:rPrChange w:id="118" w:author="Stijn Schokkin" w:date="2017-11-16T13:29:00Z">
            <w:rPr>
              <w:del w:id="119" w:author="Stijn Schokkin" w:date="2017-11-16T13:29:00Z"/>
              <w:lang w:val="en-US"/>
            </w:rPr>
          </w:rPrChange>
        </w:rPr>
      </w:pPr>
    </w:p>
    <w:p w:rsidR="003E36D0" w:rsidRPr="008F201D" w:rsidDel="008F201D" w:rsidRDefault="003E36D0">
      <w:pPr>
        <w:rPr>
          <w:del w:id="120" w:author="Stijn Schokkin" w:date="2017-11-16T13:29:00Z"/>
          <w:rPrChange w:id="121" w:author="Stijn Schokkin" w:date="2017-11-16T13:29:00Z">
            <w:rPr>
              <w:del w:id="122" w:author="Stijn Schokkin" w:date="2017-11-16T13:29:00Z"/>
              <w:lang w:val="en-US"/>
            </w:rPr>
          </w:rPrChange>
        </w:rPr>
      </w:pPr>
      <w:del w:id="123" w:author="Stijn Schokkin" w:date="2017-11-16T13:29:00Z">
        <w:r w:rsidRPr="008F201D" w:rsidDel="008F201D">
          <w:rPr>
            <w:rPrChange w:id="124" w:author="Stijn Schokkin" w:date="2017-11-16T13:29:00Z">
              <w:rPr>
                <w:lang w:val="en-US"/>
              </w:rPr>
            </w:rPrChange>
          </w:rPr>
          <w:delText>Members:</w:delText>
        </w:r>
      </w:del>
    </w:p>
    <w:p w:rsidR="003E36D0" w:rsidRPr="008F201D" w:rsidDel="008F201D" w:rsidRDefault="003E36D0" w:rsidP="003E36D0">
      <w:pPr>
        <w:pStyle w:val="ListParagraph"/>
        <w:numPr>
          <w:ilvl w:val="0"/>
          <w:numId w:val="1"/>
        </w:numPr>
        <w:rPr>
          <w:del w:id="125" w:author="Stijn Schokkin" w:date="2017-11-16T13:29:00Z"/>
          <w:rPrChange w:id="126" w:author="Stijn Schokkin" w:date="2017-11-16T13:29:00Z">
            <w:rPr>
              <w:del w:id="127" w:author="Stijn Schokkin" w:date="2017-11-16T13:29:00Z"/>
              <w:lang w:val="en-US"/>
            </w:rPr>
          </w:rPrChange>
        </w:rPr>
      </w:pPr>
      <w:del w:id="128" w:author="Stijn Schokkin" w:date="2017-11-16T13:29:00Z">
        <w:r w:rsidRPr="008F201D" w:rsidDel="008F201D">
          <w:rPr>
            <w:rPrChange w:id="129" w:author="Stijn Schokkin" w:date="2017-11-16T13:29:00Z">
              <w:rPr>
                <w:lang w:val="en-US"/>
              </w:rPr>
            </w:rPrChange>
          </w:rPr>
          <w:delText>id, CHAR, max. 23 characters, required, primary key,</w:delText>
        </w:r>
        <w:r w:rsidR="003159D4" w:rsidRPr="008F201D" w:rsidDel="008F201D">
          <w:rPr>
            <w:rPrChange w:id="130" w:author="Stijn Schokkin" w:date="2017-11-16T13:29:00Z">
              <w:rPr>
                <w:lang w:val="en-US"/>
              </w:rPr>
            </w:rPrChange>
          </w:rPr>
          <w:delText xml:space="preserve"> foreign key,</w:delText>
        </w:r>
        <w:r w:rsidRPr="008F201D" w:rsidDel="008F201D">
          <w:rPr>
            <w:rPrChange w:id="131" w:author="Stijn Schokkin" w:date="2017-11-16T13:29:00Z">
              <w:rPr>
                <w:lang w:val="en-US"/>
              </w:rPr>
            </w:rPrChange>
          </w:rPr>
          <w:delText xml:space="preserve"> unique,</w:delText>
        </w:r>
      </w:del>
    </w:p>
    <w:p w:rsidR="003E36D0" w:rsidRPr="008F201D" w:rsidDel="008F201D" w:rsidRDefault="003E36D0" w:rsidP="003E36D0">
      <w:pPr>
        <w:pStyle w:val="ListParagraph"/>
        <w:numPr>
          <w:ilvl w:val="0"/>
          <w:numId w:val="1"/>
        </w:numPr>
        <w:rPr>
          <w:del w:id="132" w:author="Stijn Schokkin" w:date="2017-11-16T13:29:00Z"/>
          <w:rPrChange w:id="133" w:author="Stijn Schokkin" w:date="2017-11-16T13:29:00Z">
            <w:rPr>
              <w:del w:id="134" w:author="Stijn Schokkin" w:date="2017-11-16T13:29:00Z"/>
              <w:lang w:val="en-US"/>
            </w:rPr>
          </w:rPrChange>
        </w:rPr>
      </w:pPr>
      <w:del w:id="135" w:author="Stijn Schokkin" w:date="2017-11-16T13:29:00Z">
        <w:r w:rsidRPr="008F201D" w:rsidDel="008F201D">
          <w:rPr>
            <w:rPrChange w:id="136" w:author="Stijn Schokkin" w:date="2017-11-16T13:29:00Z">
              <w:rPr>
                <w:lang w:val="en-US"/>
              </w:rPr>
            </w:rPrChange>
          </w:rPr>
          <w:delText>planner, INT, max 1 character, required</w:delText>
        </w:r>
      </w:del>
    </w:p>
    <w:p w:rsidR="003E36D0" w:rsidRPr="008F201D" w:rsidDel="008F201D" w:rsidRDefault="003E36D0" w:rsidP="003E36D0">
      <w:pPr>
        <w:pStyle w:val="ListParagraph"/>
        <w:numPr>
          <w:ilvl w:val="0"/>
          <w:numId w:val="1"/>
        </w:numPr>
        <w:rPr>
          <w:del w:id="137" w:author="Stijn Schokkin" w:date="2017-11-16T13:29:00Z"/>
          <w:rPrChange w:id="138" w:author="Stijn Schokkin" w:date="2017-11-16T13:29:00Z">
            <w:rPr>
              <w:del w:id="139" w:author="Stijn Schokkin" w:date="2017-11-16T13:29:00Z"/>
              <w:lang w:val="en-US"/>
            </w:rPr>
          </w:rPrChange>
        </w:rPr>
      </w:pPr>
      <w:del w:id="140" w:author="Stijn Schokkin" w:date="2017-11-16T13:29:00Z">
        <w:r w:rsidRPr="008F201D" w:rsidDel="008F201D">
          <w:rPr>
            <w:rPrChange w:id="141" w:author="Stijn Schokkin" w:date="2017-11-16T13:29:00Z">
              <w:rPr>
                <w:lang w:val="en-US"/>
              </w:rPr>
            </w:rPrChange>
          </w:rPr>
          <w:delText>username, VARCHAR, max. 65 characters, required, unique</w:delText>
        </w:r>
      </w:del>
    </w:p>
    <w:p w:rsidR="003E36D0" w:rsidRPr="008F201D" w:rsidDel="008F201D" w:rsidRDefault="003E36D0" w:rsidP="003E36D0">
      <w:pPr>
        <w:pStyle w:val="ListParagraph"/>
        <w:numPr>
          <w:ilvl w:val="0"/>
          <w:numId w:val="1"/>
        </w:numPr>
        <w:rPr>
          <w:del w:id="142" w:author="Stijn Schokkin" w:date="2017-11-16T13:29:00Z"/>
          <w:rPrChange w:id="143" w:author="Stijn Schokkin" w:date="2017-11-16T13:29:00Z">
            <w:rPr>
              <w:del w:id="144" w:author="Stijn Schokkin" w:date="2017-11-16T13:29:00Z"/>
              <w:lang w:val="en-US"/>
            </w:rPr>
          </w:rPrChange>
        </w:rPr>
      </w:pPr>
      <w:del w:id="145" w:author="Stijn Schokkin" w:date="2017-11-16T13:29:00Z">
        <w:r w:rsidRPr="008F201D" w:rsidDel="008F201D">
          <w:rPr>
            <w:rPrChange w:id="146" w:author="Stijn Schokkin" w:date="2017-11-16T13:29:00Z">
              <w:rPr>
                <w:lang w:val="en-US"/>
              </w:rPr>
            </w:rPrChange>
          </w:rPr>
          <w:delText>password, VARCHAR, max. 65 characters, required</w:delText>
        </w:r>
      </w:del>
    </w:p>
    <w:p w:rsidR="003E36D0" w:rsidRPr="008F201D" w:rsidDel="008F201D" w:rsidRDefault="003E36D0" w:rsidP="003E36D0">
      <w:pPr>
        <w:pStyle w:val="ListParagraph"/>
        <w:numPr>
          <w:ilvl w:val="0"/>
          <w:numId w:val="1"/>
        </w:numPr>
        <w:rPr>
          <w:del w:id="147" w:author="Stijn Schokkin" w:date="2017-11-16T13:29:00Z"/>
          <w:rPrChange w:id="148" w:author="Stijn Schokkin" w:date="2017-11-16T13:29:00Z">
            <w:rPr>
              <w:del w:id="149" w:author="Stijn Schokkin" w:date="2017-11-16T13:29:00Z"/>
              <w:lang w:val="en-US"/>
            </w:rPr>
          </w:rPrChange>
        </w:rPr>
      </w:pPr>
      <w:del w:id="150" w:author="Stijn Schokkin" w:date="2017-11-16T13:29:00Z">
        <w:r w:rsidRPr="008F201D" w:rsidDel="008F201D">
          <w:rPr>
            <w:rPrChange w:id="151" w:author="Stijn Schokkin" w:date="2017-11-16T13:29:00Z">
              <w:rPr>
                <w:lang w:val="en-US"/>
              </w:rPr>
            </w:rPrChange>
          </w:rPr>
          <w:delText>email, VARCHAR, max 210 characters, required</w:delText>
        </w:r>
      </w:del>
    </w:p>
    <w:p w:rsidR="003E36D0" w:rsidRPr="008F201D" w:rsidDel="008F201D" w:rsidRDefault="003E36D0" w:rsidP="003E36D0">
      <w:pPr>
        <w:pStyle w:val="ListParagraph"/>
        <w:numPr>
          <w:ilvl w:val="0"/>
          <w:numId w:val="1"/>
        </w:numPr>
        <w:rPr>
          <w:del w:id="152" w:author="Stijn Schokkin" w:date="2017-11-16T13:29:00Z"/>
          <w:rPrChange w:id="153" w:author="Stijn Schokkin" w:date="2017-11-16T13:29:00Z">
            <w:rPr>
              <w:del w:id="154" w:author="Stijn Schokkin" w:date="2017-11-16T13:29:00Z"/>
              <w:lang w:val="en-US"/>
            </w:rPr>
          </w:rPrChange>
        </w:rPr>
      </w:pPr>
      <w:del w:id="155" w:author="Stijn Schokkin" w:date="2017-11-16T13:29:00Z">
        <w:r w:rsidRPr="008F201D" w:rsidDel="008F201D">
          <w:rPr>
            <w:rPrChange w:id="156" w:author="Stijn Schokkin" w:date="2017-11-16T13:29:00Z">
              <w:rPr>
                <w:lang w:val="en-US"/>
              </w:rPr>
            </w:rPrChange>
          </w:rPr>
          <w:delText>verified, INT, max 1 character, required, default value: 1*</w:delText>
        </w:r>
      </w:del>
    </w:p>
    <w:p w:rsidR="003E36D0" w:rsidRPr="008F201D" w:rsidDel="008F201D" w:rsidRDefault="003E36D0" w:rsidP="003E36D0">
      <w:pPr>
        <w:pStyle w:val="ListParagraph"/>
        <w:numPr>
          <w:ilvl w:val="1"/>
          <w:numId w:val="1"/>
        </w:numPr>
        <w:rPr>
          <w:del w:id="157" w:author="Stijn Schokkin" w:date="2017-11-16T13:29:00Z"/>
          <w:rPrChange w:id="158" w:author="Stijn Schokkin" w:date="2017-11-16T13:29:00Z">
            <w:rPr>
              <w:del w:id="159" w:author="Stijn Schokkin" w:date="2017-11-16T13:29:00Z"/>
              <w:lang w:val="en-US"/>
            </w:rPr>
          </w:rPrChange>
        </w:rPr>
      </w:pPr>
      <w:del w:id="160" w:author="Stijn Schokkin" w:date="2017-11-16T13:29:00Z">
        <w:r w:rsidRPr="008F201D" w:rsidDel="008F201D">
          <w:rPr>
            <w:rPrChange w:id="161" w:author="Stijn Schokkin" w:date="2017-11-16T13:29:00Z">
              <w:rPr>
                <w:lang w:val="en-US"/>
              </w:rPr>
            </w:rPrChange>
          </w:rPr>
          <w:delText>*Default value 1 is used to bypass the verifying system without removing it from the code</w:delText>
        </w:r>
      </w:del>
    </w:p>
    <w:p w:rsidR="003E36D0" w:rsidRPr="008F201D" w:rsidDel="008F201D" w:rsidRDefault="00ED3C04" w:rsidP="003E36D0">
      <w:pPr>
        <w:pStyle w:val="ListParagraph"/>
        <w:numPr>
          <w:ilvl w:val="0"/>
          <w:numId w:val="1"/>
        </w:numPr>
        <w:rPr>
          <w:del w:id="162" w:author="Stijn Schokkin" w:date="2017-11-16T13:29:00Z"/>
          <w:rPrChange w:id="163" w:author="Stijn Schokkin" w:date="2017-11-16T13:29:00Z">
            <w:rPr>
              <w:del w:id="164" w:author="Stijn Schokkin" w:date="2017-11-16T13:29:00Z"/>
              <w:lang w:val="en-US"/>
            </w:rPr>
          </w:rPrChange>
        </w:rPr>
      </w:pPr>
      <w:del w:id="165" w:author="Stijn Schokkin" w:date="2017-11-16T13:29:00Z">
        <w:r w:rsidRPr="008F201D" w:rsidDel="008F201D">
          <w:rPr>
            <w:rPrChange w:id="166" w:author="Stijn Schokkin" w:date="2017-11-16T13:29:00Z">
              <w:rPr>
                <w:lang w:val="en-US"/>
              </w:rPr>
            </w:rPrChange>
          </w:rPr>
          <w:delText>firstname, VARCHAR, max 51. characters, required</w:delText>
        </w:r>
      </w:del>
    </w:p>
    <w:p w:rsidR="00ED3C04" w:rsidDel="008F201D" w:rsidRDefault="00ED3C04" w:rsidP="003E36D0">
      <w:pPr>
        <w:pStyle w:val="ListParagraph"/>
        <w:numPr>
          <w:ilvl w:val="0"/>
          <w:numId w:val="1"/>
        </w:numPr>
        <w:rPr>
          <w:del w:id="167" w:author="Stijn Schokkin" w:date="2017-11-16T13:29:00Z"/>
        </w:rPr>
      </w:pPr>
      <w:del w:id="168" w:author="Stijn Schokkin" w:date="2017-11-16T13:29:00Z">
        <w:r w:rsidRPr="00ED3C04" w:rsidDel="008F201D">
          <w:delText>lastname, VARCHAR, max. 5</w:delText>
        </w:r>
        <w:r w:rsidDel="008F201D">
          <w:delText>1 characters, required</w:delText>
        </w:r>
      </w:del>
    </w:p>
    <w:p w:rsidR="00ED3C04" w:rsidDel="008F201D" w:rsidRDefault="00ED3C04" w:rsidP="003E36D0">
      <w:pPr>
        <w:pStyle w:val="ListParagraph"/>
        <w:numPr>
          <w:ilvl w:val="0"/>
          <w:numId w:val="1"/>
        </w:numPr>
        <w:rPr>
          <w:del w:id="169" w:author="Stijn Schokkin" w:date="2017-11-16T13:29:00Z"/>
        </w:rPr>
      </w:pPr>
      <w:del w:id="170" w:author="Stijn Schokkin" w:date="2017-11-16T13:29:00Z">
        <w:r w:rsidDel="008F201D">
          <w:delText>phone,</w:delText>
        </w:r>
        <w:r w:rsidRPr="00ED3C04" w:rsidDel="008F201D">
          <w:delText xml:space="preserve"> </w:delText>
        </w:r>
        <w:r w:rsidDel="008F201D">
          <w:delText>INT, max. 11 characters, required</w:delText>
        </w:r>
      </w:del>
    </w:p>
    <w:p w:rsidR="00ED3C04" w:rsidDel="008F201D" w:rsidRDefault="00ED3C04" w:rsidP="003E36D0">
      <w:pPr>
        <w:pStyle w:val="ListParagraph"/>
        <w:numPr>
          <w:ilvl w:val="0"/>
          <w:numId w:val="1"/>
        </w:numPr>
        <w:rPr>
          <w:del w:id="171" w:author="Stijn Schokkin" w:date="2017-11-16T13:29:00Z"/>
        </w:rPr>
      </w:pPr>
      <w:del w:id="172" w:author="Stijn Schokkin" w:date="2017-11-16T13:29:00Z">
        <w:r w:rsidDel="008F201D">
          <w:delText>specialty, max. 30 characters, required</w:delText>
        </w:r>
      </w:del>
    </w:p>
    <w:p w:rsidR="00ED3C04" w:rsidRPr="008F201D" w:rsidDel="008F201D" w:rsidRDefault="00ED3C04" w:rsidP="003E36D0">
      <w:pPr>
        <w:pStyle w:val="ListParagraph"/>
        <w:numPr>
          <w:ilvl w:val="0"/>
          <w:numId w:val="1"/>
        </w:numPr>
        <w:rPr>
          <w:del w:id="173" w:author="Stijn Schokkin" w:date="2017-11-16T13:29:00Z"/>
          <w:rPrChange w:id="174" w:author="Stijn Schokkin" w:date="2017-11-16T13:29:00Z">
            <w:rPr>
              <w:del w:id="175" w:author="Stijn Schokkin" w:date="2017-11-16T13:29:00Z"/>
              <w:lang w:val="en-US"/>
            </w:rPr>
          </w:rPrChange>
        </w:rPr>
      </w:pPr>
      <w:del w:id="176" w:author="Stijn Schokkin" w:date="2017-11-16T13:29:00Z">
        <w:r w:rsidRPr="008F201D" w:rsidDel="008F201D">
          <w:rPr>
            <w:rPrChange w:id="177" w:author="Stijn Schokkin" w:date="2017-11-16T13:29:00Z">
              <w:rPr>
                <w:lang w:val="en-US"/>
              </w:rPr>
            </w:rPrChange>
          </w:rPr>
          <w:delText>mod_timestamp, TIMESTAMP, default value: CURRENT_TIMESTAMP</w:delText>
        </w:r>
      </w:del>
    </w:p>
    <w:p w:rsidR="0078070E" w:rsidRPr="008F201D" w:rsidDel="008F201D" w:rsidRDefault="0078070E" w:rsidP="0078070E">
      <w:pPr>
        <w:rPr>
          <w:del w:id="178" w:author="Stijn Schokkin" w:date="2017-11-16T13:29:00Z"/>
          <w:rPrChange w:id="179" w:author="Stijn Schokkin" w:date="2017-11-16T13:29:00Z">
            <w:rPr>
              <w:del w:id="180" w:author="Stijn Schokkin" w:date="2017-11-16T13:29:00Z"/>
              <w:lang w:val="en-US"/>
            </w:rPr>
          </w:rPrChange>
        </w:rPr>
      </w:pPr>
    </w:p>
    <w:p w:rsidR="0078070E" w:rsidRPr="008F201D" w:rsidDel="008F201D" w:rsidRDefault="0078070E" w:rsidP="0078070E">
      <w:pPr>
        <w:rPr>
          <w:del w:id="181" w:author="Stijn Schokkin" w:date="2017-11-16T13:29:00Z"/>
          <w:rPrChange w:id="182" w:author="Stijn Schokkin" w:date="2017-11-16T13:29:00Z">
            <w:rPr>
              <w:del w:id="183" w:author="Stijn Schokkin" w:date="2017-11-16T13:29:00Z"/>
              <w:lang w:val="en-US"/>
            </w:rPr>
          </w:rPrChange>
        </w:rPr>
      </w:pPr>
      <w:del w:id="184" w:author="Stijn Schokkin" w:date="2017-11-16T13:29:00Z">
        <w:r w:rsidRPr="008F201D" w:rsidDel="008F201D">
          <w:rPr>
            <w:rPrChange w:id="185" w:author="Stijn Schokkin" w:date="2017-11-16T13:29:00Z">
              <w:rPr>
                <w:lang w:val="en-US"/>
              </w:rPr>
            </w:rPrChange>
          </w:rPr>
          <w:delText>Loginattempts:</w:delText>
        </w:r>
      </w:del>
    </w:p>
    <w:p w:rsidR="0078070E" w:rsidDel="008F201D" w:rsidRDefault="0078070E" w:rsidP="0078070E">
      <w:pPr>
        <w:pStyle w:val="ListParagraph"/>
        <w:numPr>
          <w:ilvl w:val="0"/>
          <w:numId w:val="1"/>
        </w:numPr>
        <w:rPr>
          <w:del w:id="186" w:author="Stijn Schokkin" w:date="2017-11-16T13:29:00Z"/>
        </w:rPr>
      </w:pPr>
      <w:del w:id="187" w:author="Stijn Schokkin" w:date="2017-11-16T13:29:00Z">
        <w:r w:rsidRPr="0078070E" w:rsidDel="008F201D">
          <w:delText>ip, INT, max. 11 characters, required</w:delText>
        </w:r>
      </w:del>
    </w:p>
    <w:p w:rsidR="0078070E" w:rsidDel="008F201D" w:rsidRDefault="0078070E" w:rsidP="0078070E">
      <w:pPr>
        <w:pStyle w:val="ListParagraph"/>
        <w:numPr>
          <w:ilvl w:val="0"/>
          <w:numId w:val="1"/>
        </w:numPr>
        <w:rPr>
          <w:del w:id="188" w:author="Stijn Schokkin" w:date="2017-11-16T13:29:00Z"/>
        </w:rPr>
      </w:pPr>
      <w:del w:id="189" w:author="Stijn Schokkin" w:date="2017-11-16T13:29:00Z">
        <w:r w:rsidDel="008F201D">
          <w:delText>attempts, INT, max 11 characters, required</w:delText>
        </w:r>
      </w:del>
    </w:p>
    <w:p w:rsidR="0078070E" w:rsidDel="008F201D" w:rsidRDefault="0078070E" w:rsidP="0078070E">
      <w:pPr>
        <w:pStyle w:val="ListParagraph"/>
        <w:numPr>
          <w:ilvl w:val="0"/>
          <w:numId w:val="1"/>
        </w:numPr>
        <w:rPr>
          <w:del w:id="190" w:author="Stijn Schokkin" w:date="2017-11-16T13:29:00Z"/>
        </w:rPr>
      </w:pPr>
      <w:del w:id="191" w:author="Stijn Schokkin" w:date="2017-11-16T13:29:00Z">
        <w:r w:rsidDel="008F201D">
          <w:delText>lastlogin, DATETIME, required</w:delText>
        </w:r>
      </w:del>
    </w:p>
    <w:p w:rsidR="0078070E" w:rsidDel="008F201D" w:rsidRDefault="0078070E" w:rsidP="0078070E">
      <w:pPr>
        <w:pStyle w:val="ListParagraph"/>
        <w:numPr>
          <w:ilvl w:val="0"/>
          <w:numId w:val="1"/>
        </w:numPr>
        <w:rPr>
          <w:del w:id="192" w:author="Stijn Schokkin" w:date="2017-11-16T13:29:00Z"/>
        </w:rPr>
      </w:pPr>
      <w:del w:id="193" w:author="Stijn Schokkin" w:date="2017-11-16T13:29:00Z">
        <w:r w:rsidDel="008F201D">
          <w:delText>username, VARCHAR, max. 65 characters, required</w:delText>
        </w:r>
      </w:del>
    </w:p>
    <w:p w:rsidR="0078070E" w:rsidRPr="008F201D" w:rsidDel="008F201D" w:rsidRDefault="0078070E" w:rsidP="0078070E">
      <w:pPr>
        <w:pStyle w:val="ListParagraph"/>
        <w:numPr>
          <w:ilvl w:val="0"/>
          <w:numId w:val="1"/>
        </w:numPr>
        <w:rPr>
          <w:del w:id="194" w:author="Stijn Schokkin" w:date="2017-11-16T13:29:00Z"/>
          <w:rPrChange w:id="195" w:author="Stijn Schokkin" w:date="2017-11-16T13:29:00Z">
            <w:rPr>
              <w:del w:id="196" w:author="Stijn Schokkin" w:date="2017-11-16T13:29:00Z"/>
              <w:lang w:val="en-US"/>
            </w:rPr>
          </w:rPrChange>
        </w:rPr>
      </w:pPr>
      <w:del w:id="197" w:author="Stijn Schokkin" w:date="2017-11-16T13:29:00Z">
        <w:r w:rsidRPr="008F201D" w:rsidDel="008F201D">
          <w:rPr>
            <w:rPrChange w:id="198" w:author="Stijn Schokkin" w:date="2017-11-16T13:29:00Z">
              <w:rPr>
                <w:lang w:val="en-US"/>
              </w:rPr>
            </w:rPrChange>
          </w:rPr>
          <w:delText>id, INT, max. 11 characters, required, primary key, auto_increment</w:delText>
        </w:r>
      </w:del>
    </w:p>
    <w:p w:rsidR="0078070E" w:rsidRPr="008F201D" w:rsidDel="008F201D" w:rsidRDefault="0078070E" w:rsidP="0078070E">
      <w:pPr>
        <w:rPr>
          <w:del w:id="199" w:author="Stijn Schokkin" w:date="2017-11-16T13:29:00Z"/>
          <w:rPrChange w:id="200" w:author="Stijn Schokkin" w:date="2017-11-16T13:29:00Z">
            <w:rPr>
              <w:del w:id="201" w:author="Stijn Schokkin" w:date="2017-11-16T13:29:00Z"/>
              <w:lang w:val="en-US"/>
            </w:rPr>
          </w:rPrChange>
        </w:rPr>
      </w:pPr>
    </w:p>
    <w:p w:rsidR="0078070E" w:rsidRPr="008F201D" w:rsidDel="008F201D" w:rsidRDefault="0078070E" w:rsidP="0078070E">
      <w:pPr>
        <w:rPr>
          <w:del w:id="202" w:author="Stijn Schokkin" w:date="2017-11-16T13:29:00Z"/>
          <w:rPrChange w:id="203" w:author="Stijn Schokkin" w:date="2017-11-16T13:29:00Z">
            <w:rPr>
              <w:del w:id="204" w:author="Stijn Schokkin" w:date="2017-11-16T13:29:00Z"/>
              <w:lang w:val="en-US"/>
            </w:rPr>
          </w:rPrChange>
        </w:rPr>
      </w:pPr>
      <w:del w:id="205" w:author="Stijn Schokkin" w:date="2017-11-16T13:29:00Z">
        <w:r w:rsidRPr="008F201D" w:rsidDel="008F201D">
          <w:rPr>
            <w:rPrChange w:id="206" w:author="Stijn Schokkin" w:date="2017-11-16T13:29:00Z">
              <w:rPr>
                <w:lang w:val="en-US"/>
              </w:rPr>
            </w:rPrChange>
          </w:rPr>
          <w:delText>Jobs:</w:delText>
        </w:r>
      </w:del>
    </w:p>
    <w:p w:rsidR="0078070E" w:rsidRPr="008F201D" w:rsidDel="008F201D" w:rsidRDefault="0078070E" w:rsidP="0078070E">
      <w:pPr>
        <w:pStyle w:val="ListParagraph"/>
        <w:numPr>
          <w:ilvl w:val="0"/>
          <w:numId w:val="1"/>
        </w:numPr>
        <w:rPr>
          <w:del w:id="207" w:author="Stijn Schokkin" w:date="2017-11-16T13:29:00Z"/>
          <w:rPrChange w:id="208" w:author="Stijn Schokkin" w:date="2017-11-16T13:29:00Z">
            <w:rPr>
              <w:del w:id="209" w:author="Stijn Schokkin" w:date="2017-11-16T13:29:00Z"/>
              <w:lang w:val="en-US"/>
            </w:rPr>
          </w:rPrChange>
        </w:rPr>
      </w:pPr>
      <w:del w:id="210" w:author="Stijn Schokkin" w:date="2017-11-16T13:29:00Z">
        <w:r w:rsidRPr="008F201D" w:rsidDel="008F201D">
          <w:rPr>
            <w:rPrChange w:id="211" w:author="Stijn Schokkin" w:date="2017-11-16T13:29:00Z">
              <w:rPr>
                <w:lang w:val="en-US"/>
              </w:rPr>
            </w:rPrChange>
          </w:rPr>
          <w:delText>id, INT, max. 1 character, required, primary key, unique, auto_increment</w:delText>
        </w:r>
      </w:del>
    </w:p>
    <w:p w:rsidR="0078070E" w:rsidRPr="008F201D" w:rsidDel="008F201D" w:rsidRDefault="0078070E" w:rsidP="0078070E">
      <w:pPr>
        <w:pStyle w:val="ListParagraph"/>
        <w:numPr>
          <w:ilvl w:val="0"/>
          <w:numId w:val="1"/>
        </w:numPr>
        <w:rPr>
          <w:del w:id="212" w:author="Stijn Schokkin" w:date="2017-11-16T13:29:00Z"/>
          <w:rPrChange w:id="213" w:author="Stijn Schokkin" w:date="2017-11-16T13:29:00Z">
            <w:rPr>
              <w:del w:id="214" w:author="Stijn Schokkin" w:date="2017-11-16T13:29:00Z"/>
              <w:lang w:val="en-US"/>
            </w:rPr>
          </w:rPrChange>
        </w:rPr>
      </w:pPr>
      <w:del w:id="215" w:author="Stijn Schokkin" w:date="2017-11-16T13:29:00Z">
        <w:r w:rsidRPr="008F201D" w:rsidDel="008F201D">
          <w:rPr>
            <w:rPrChange w:id="216" w:author="Stijn Schokkin" w:date="2017-11-16T13:29:00Z">
              <w:rPr>
                <w:lang w:val="en-US"/>
              </w:rPr>
            </w:rPrChange>
          </w:rPr>
          <w:delText>title, VARCHAR, max. 20 characters, required</w:delText>
        </w:r>
      </w:del>
    </w:p>
    <w:p w:rsidR="0078070E" w:rsidDel="008F201D" w:rsidRDefault="0078070E" w:rsidP="0078070E">
      <w:pPr>
        <w:pStyle w:val="ListParagraph"/>
        <w:numPr>
          <w:ilvl w:val="0"/>
          <w:numId w:val="1"/>
        </w:numPr>
        <w:rPr>
          <w:del w:id="217" w:author="Stijn Schokkin" w:date="2017-11-16T13:29:00Z"/>
        </w:rPr>
      </w:pPr>
      <w:del w:id="218" w:author="Stijn Schokkin" w:date="2017-11-16T13:29:00Z">
        <w:r w:rsidRPr="0078070E" w:rsidDel="008F201D">
          <w:delText xml:space="preserve">mechanic, VARCHAR, max. </w:delText>
        </w:r>
        <w:r w:rsidR="00D63A9E" w:rsidDel="008F201D">
          <w:delText>103 characters, required</w:delText>
        </w:r>
      </w:del>
    </w:p>
    <w:p w:rsidR="00D63A9E" w:rsidDel="008F201D" w:rsidRDefault="00D63A9E" w:rsidP="0078070E">
      <w:pPr>
        <w:pStyle w:val="ListParagraph"/>
        <w:numPr>
          <w:ilvl w:val="0"/>
          <w:numId w:val="1"/>
        </w:numPr>
        <w:rPr>
          <w:del w:id="219" w:author="Stijn Schokkin" w:date="2017-11-16T13:29:00Z"/>
        </w:rPr>
      </w:pPr>
      <w:del w:id="220" w:author="Stijn Schokkin" w:date="2017-11-16T13:29:00Z">
        <w:r w:rsidDel="008F201D">
          <w:delText>type, VARCHAR, max. 12 characters, required</w:delText>
        </w:r>
      </w:del>
    </w:p>
    <w:p w:rsidR="00D63A9E" w:rsidDel="008F201D" w:rsidRDefault="00D63A9E" w:rsidP="0078070E">
      <w:pPr>
        <w:pStyle w:val="ListParagraph"/>
        <w:numPr>
          <w:ilvl w:val="0"/>
          <w:numId w:val="1"/>
        </w:numPr>
        <w:rPr>
          <w:del w:id="221" w:author="Stijn Schokkin" w:date="2017-11-16T13:29:00Z"/>
        </w:rPr>
      </w:pPr>
      <w:del w:id="222" w:author="Stijn Schokkin" w:date="2017-11-16T13:29:00Z">
        <w:r w:rsidDel="008F201D">
          <w:delText>problem, TEXT, required</w:delText>
        </w:r>
      </w:del>
    </w:p>
    <w:p w:rsidR="00D63A9E" w:rsidRPr="0078070E" w:rsidDel="008F201D" w:rsidRDefault="00D63A9E" w:rsidP="0078070E">
      <w:pPr>
        <w:pStyle w:val="ListParagraph"/>
        <w:numPr>
          <w:ilvl w:val="0"/>
          <w:numId w:val="1"/>
        </w:numPr>
        <w:rPr>
          <w:del w:id="223" w:author="Stijn Schokkin" w:date="2017-11-16T13:29:00Z"/>
        </w:rPr>
      </w:pPr>
      <w:del w:id="224" w:author="Stijn Schokkin" w:date="2017-11-16T13:29:00Z">
        <w:r w:rsidDel="008F201D">
          <w:delText>date, DATE, required</w:delText>
        </w:r>
      </w:del>
    </w:p>
    <w:p w:rsidR="0078070E" w:rsidDel="008F201D" w:rsidRDefault="00D63A9E" w:rsidP="0078070E">
      <w:pPr>
        <w:pStyle w:val="ListParagraph"/>
        <w:numPr>
          <w:ilvl w:val="0"/>
          <w:numId w:val="1"/>
        </w:numPr>
        <w:rPr>
          <w:del w:id="225" w:author="Stijn Schokkin" w:date="2017-11-16T13:29:00Z"/>
        </w:rPr>
      </w:pPr>
      <w:del w:id="226" w:author="Stijn Schokkin" w:date="2017-11-16T13:29:00Z">
        <w:r w:rsidDel="008F201D">
          <w:delText>time, TIME, required</w:delText>
        </w:r>
      </w:del>
    </w:p>
    <w:p w:rsidR="00D63A9E" w:rsidDel="008F201D" w:rsidRDefault="00D63A9E" w:rsidP="0078070E">
      <w:pPr>
        <w:pStyle w:val="ListParagraph"/>
        <w:numPr>
          <w:ilvl w:val="0"/>
          <w:numId w:val="1"/>
        </w:numPr>
        <w:rPr>
          <w:del w:id="227" w:author="Stijn Schokkin" w:date="2017-11-16T13:29:00Z"/>
        </w:rPr>
      </w:pPr>
      <w:del w:id="228" w:author="Stijn Schokkin" w:date="2017-11-16T13:29:00Z">
        <w:r w:rsidDel="008F201D">
          <w:delText>address, VARCHAR, max. 75 characters, required</w:delText>
        </w:r>
      </w:del>
    </w:p>
    <w:p w:rsidR="00D63A9E" w:rsidRPr="008F201D" w:rsidDel="008F201D" w:rsidRDefault="00D63A9E" w:rsidP="0078070E">
      <w:pPr>
        <w:pStyle w:val="ListParagraph"/>
        <w:numPr>
          <w:ilvl w:val="0"/>
          <w:numId w:val="1"/>
        </w:numPr>
        <w:rPr>
          <w:del w:id="229" w:author="Stijn Schokkin" w:date="2017-11-16T13:29:00Z"/>
          <w:rPrChange w:id="230" w:author="Stijn Schokkin" w:date="2017-11-16T13:29:00Z">
            <w:rPr>
              <w:del w:id="231" w:author="Stijn Schokkin" w:date="2017-11-16T13:29:00Z"/>
              <w:lang w:val="en-US"/>
            </w:rPr>
          </w:rPrChange>
        </w:rPr>
      </w:pPr>
      <w:del w:id="232" w:author="Stijn Schokkin" w:date="2017-11-16T13:29:00Z">
        <w:r w:rsidRPr="008F201D" w:rsidDel="008F201D">
          <w:rPr>
            <w:rPrChange w:id="233" w:author="Stijn Schokkin" w:date="2017-11-16T13:29:00Z">
              <w:rPr>
                <w:lang w:val="en-US"/>
              </w:rPr>
            </w:rPrChange>
          </w:rPr>
          <w:delText>city, VARCHAR, max. 50 characters, required</w:delText>
        </w:r>
      </w:del>
    </w:p>
    <w:p w:rsidR="00D63A9E" w:rsidRPr="008F201D" w:rsidDel="008F201D" w:rsidRDefault="00D63A9E" w:rsidP="0078070E">
      <w:pPr>
        <w:pStyle w:val="ListParagraph"/>
        <w:numPr>
          <w:ilvl w:val="0"/>
          <w:numId w:val="1"/>
        </w:numPr>
        <w:rPr>
          <w:del w:id="234" w:author="Stijn Schokkin" w:date="2017-11-16T13:29:00Z"/>
          <w:rPrChange w:id="235" w:author="Stijn Schokkin" w:date="2017-11-16T13:29:00Z">
            <w:rPr>
              <w:del w:id="236" w:author="Stijn Schokkin" w:date="2017-11-16T13:29:00Z"/>
              <w:lang w:val="en-US"/>
            </w:rPr>
          </w:rPrChange>
        </w:rPr>
      </w:pPr>
      <w:del w:id="237" w:author="Stijn Schokkin" w:date="2017-11-16T13:29:00Z">
        <w:r w:rsidRPr="008F201D" w:rsidDel="008F201D">
          <w:rPr>
            <w:rPrChange w:id="238" w:author="Stijn Schokkin" w:date="2017-11-16T13:29:00Z">
              <w:rPr>
                <w:lang w:val="en-US"/>
              </w:rPr>
            </w:rPrChange>
          </w:rPr>
          <w:delText>zip, VARCHAR, max. 6 characters, required</w:delText>
        </w:r>
      </w:del>
    </w:p>
    <w:p w:rsidR="008454DB" w:rsidRPr="008F201D" w:rsidDel="008F201D" w:rsidRDefault="008454DB" w:rsidP="0078070E">
      <w:pPr>
        <w:pStyle w:val="ListParagraph"/>
        <w:numPr>
          <w:ilvl w:val="0"/>
          <w:numId w:val="1"/>
        </w:numPr>
        <w:rPr>
          <w:del w:id="239" w:author="Stijn Schokkin" w:date="2017-11-16T13:29:00Z"/>
          <w:rPrChange w:id="240" w:author="Stijn Schokkin" w:date="2017-11-16T13:29:00Z">
            <w:rPr>
              <w:del w:id="241" w:author="Stijn Schokkin" w:date="2017-11-16T13:29:00Z"/>
              <w:lang w:val="en-US"/>
            </w:rPr>
          </w:rPrChange>
        </w:rPr>
      </w:pPr>
      <w:del w:id="242" w:author="Stijn Schokkin" w:date="2017-11-16T13:29:00Z">
        <w:r w:rsidRPr="008F201D" w:rsidDel="008F201D">
          <w:rPr>
            <w:rPrChange w:id="243" w:author="Stijn Schokkin" w:date="2017-11-16T13:29:00Z">
              <w:rPr>
                <w:lang w:val="en-US"/>
              </w:rPr>
            </w:rPrChange>
          </w:rPr>
          <w:delText>customerphone, INT, max. 11 characters, required</w:delText>
        </w:r>
      </w:del>
    </w:p>
    <w:p w:rsidR="00BF4619" w:rsidRPr="008F201D" w:rsidDel="008F201D" w:rsidRDefault="008454DB">
      <w:pPr>
        <w:pStyle w:val="ListParagraph"/>
        <w:numPr>
          <w:ilvl w:val="0"/>
          <w:numId w:val="1"/>
        </w:numPr>
        <w:rPr>
          <w:del w:id="244" w:author="Stijn Schokkin" w:date="2017-11-16T13:29:00Z"/>
        </w:rPr>
      </w:pPr>
      <w:del w:id="245" w:author="Stijn Schokkin" w:date="2017-11-16T13:29:00Z">
        <w:r w:rsidRPr="008454DB" w:rsidDel="008F201D">
          <w:delText xml:space="preserve">customername, VARCHAR, max. </w:delText>
        </w:r>
        <w:r w:rsidDel="008F201D">
          <w:delText>103 characters, required</w:delText>
        </w:r>
      </w:del>
    </w:p>
    <w:p w:rsidR="0078070E" w:rsidRPr="008F201D" w:rsidDel="008F201D" w:rsidRDefault="0078070E" w:rsidP="0078070E">
      <w:pPr>
        <w:ind w:left="360"/>
        <w:rPr>
          <w:del w:id="246" w:author="Stijn Schokkin" w:date="2017-11-16T13:29:00Z"/>
        </w:rPr>
      </w:pPr>
    </w:p>
    <w:p w:rsidR="0078070E" w:rsidRPr="008F201D" w:rsidDel="008F201D" w:rsidRDefault="0078070E" w:rsidP="0078070E">
      <w:pPr>
        <w:ind w:left="360"/>
        <w:rPr>
          <w:del w:id="247" w:author="Stijn Schokkin" w:date="2017-11-16T13:29:00Z"/>
        </w:rPr>
      </w:pPr>
    </w:p>
    <w:p w:rsidR="0078070E" w:rsidRPr="008F201D" w:rsidDel="008F201D" w:rsidRDefault="0078070E" w:rsidP="00EA2296">
      <w:pPr>
        <w:rPr>
          <w:del w:id="248" w:author="Stijn Schokkin" w:date="2017-11-16T13:29:00Z"/>
        </w:rPr>
      </w:pPr>
    </w:p>
    <w:p w:rsidR="00ED3C04" w:rsidRPr="008F201D" w:rsidDel="008F201D" w:rsidRDefault="00ED3C04">
      <w:pPr>
        <w:rPr>
          <w:del w:id="249" w:author="Stijn Schokkin" w:date="2017-11-16T13:29:00Z"/>
        </w:rPr>
      </w:pPr>
    </w:p>
    <w:p w:rsidR="00EA2296" w:rsidRPr="008F201D" w:rsidDel="008F201D" w:rsidRDefault="00573160" w:rsidP="00EA2296">
      <w:pPr>
        <w:keepNext/>
        <w:rPr>
          <w:del w:id="250" w:author="Stijn Schokkin" w:date="2017-11-16T13:29:00Z"/>
        </w:rPr>
      </w:pPr>
      <w:del w:id="251" w:author="Stijn Schokkin" w:date="2017-11-09T12:13:00Z">
        <w:r w:rsidDel="00E04F43">
          <w:rPr>
            <w:noProof/>
          </w:rPr>
          <w:drawing>
            <wp:inline distT="0" distB="0" distL="0" distR="0">
              <wp:extent cx="5943600" cy="5365659"/>
              <wp:effectExtent l="0" t="0" r="0" b="6985"/>
              <wp:docPr id="3" name="Picture 3" descr="C:\Users\Stijn\AppData\Local\Microsoft\Windows\INetCache\Content.Word\ERD 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ijn\AppData\Local\Microsoft\Windows\INetCache\Content.Word\ERD 3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3656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0373F4" w:rsidRPr="008F201D" w:rsidDel="008F201D" w:rsidRDefault="00EA2296" w:rsidP="00EA2296">
      <w:pPr>
        <w:pStyle w:val="Caption"/>
        <w:rPr>
          <w:del w:id="252" w:author="Stijn Schokkin" w:date="2017-11-16T13:29:00Z"/>
          <w:rPrChange w:id="253" w:author="Stijn Schokkin" w:date="2017-11-16T13:29:00Z">
            <w:rPr>
              <w:del w:id="254" w:author="Stijn Schokkin" w:date="2017-11-16T13:29:00Z"/>
              <w:lang w:val="en-US"/>
            </w:rPr>
          </w:rPrChange>
        </w:rPr>
      </w:pPr>
      <w:del w:id="255" w:author="Stijn Schokkin" w:date="2017-11-16T13:29:00Z">
        <w:r w:rsidRPr="008F201D" w:rsidDel="008F201D">
          <w:rPr>
            <w:i w:val="0"/>
            <w:iCs w:val="0"/>
            <w:rPrChange w:id="256" w:author="Stijn Schokkin" w:date="2017-11-16T13:29:00Z">
              <w:rPr>
                <w:i w:val="0"/>
                <w:iCs w:val="0"/>
                <w:lang w:val="en-US"/>
              </w:rPr>
            </w:rPrChange>
          </w:rPr>
          <w:delText xml:space="preserve">Figure </w:delText>
        </w:r>
        <w:r w:rsidR="00E53AD6" w:rsidDel="008F201D">
          <w:rPr>
            <w:i w:val="0"/>
            <w:iCs w:val="0"/>
          </w:rPr>
          <w:fldChar w:fldCharType="begin"/>
        </w:r>
        <w:r w:rsidR="00E53AD6" w:rsidRPr="008F201D" w:rsidDel="008F201D">
          <w:rPr>
            <w:i w:val="0"/>
            <w:iCs w:val="0"/>
            <w:rPrChange w:id="257" w:author="Stijn Schokkin" w:date="2017-11-16T13:29:00Z">
              <w:rPr>
                <w:i w:val="0"/>
                <w:iCs w:val="0"/>
                <w:lang w:val="en-US"/>
              </w:rPr>
            </w:rPrChange>
          </w:rPr>
          <w:delInstrText xml:space="preserve"> SEQ Figure \* ARABIC </w:delInstrText>
        </w:r>
        <w:r w:rsidR="00E53AD6" w:rsidDel="008F201D">
          <w:rPr>
            <w:i w:val="0"/>
            <w:iCs w:val="0"/>
          </w:rPr>
          <w:fldChar w:fldCharType="separate"/>
        </w:r>
        <w:r w:rsidRPr="008F201D" w:rsidDel="008F201D">
          <w:rPr>
            <w:i w:val="0"/>
            <w:iCs w:val="0"/>
            <w:noProof/>
            <w:rPrChange w:id="258" w:author="Stijn Schokkin" w:date="2017-11-16T13:29:00Z">
              <w:rPr>
                <w:i w:val="0"/>
                <w:iCs w:val="0"/>
                <w:noProof/>
                <w:lang w:val="en-US"/>
              </w:rPr>
            </w:rPrChange>
          </w:rPr>
          <w:delText>1</w:delText>
        </w:r>
        <w:r w:rsidR="00E53AD6" w:rsidDel="008F201D">
          <w:rPr>
            <w:i w:val="0"/>
            <w:iCs w:val="0"/>
            <w:noProof/>
          </w:rPr>
          <w:fldChar w:fldCharType="end"/>
        </w:r>
        <w:r w:rsidRPr="008F201D" w:rsidDel="008F201D">
          <w:rPr>
            <w:i w:val="0"/>
            <w:iCs w:val="0"/>
            <w:rPrChange w:id="259" w:author="Stijn Schokkin" w:date="2017-11-16T13:29:00Z">
              <w:rPr>
                <w:i w:val="0"/>
                <w:iCs w:val="0"/>
                <w:lang w:val="en-US"/>
              </w:rPr>
            </w:rPrChange>
          </w:rPr>
          <w:delText>, ERD diagram</w:delText>
        </w:r>
      </w:del>
    </w:p>
    <w:p w:rsidR="000373F4" w:rsidRPr="008F201D" w:rsidRDefault="000373F4">
      <w:pPr>
        <w:rPr>
          <w:rPrChange w:id="260" w:author="Stijn Schokkin" w:date="2017-11-16T13:29:00Z">
            <w:rPr>
              <w:lang w:val="en-US"/>
            </w:rPr>
          </w:rPrChange>
        </w:rPr>
      </w:pPr>
    </w:p>
    <w:p w:rsidR="000373F4" w:rsidRPr="008F201D" w:rsidDel="008F201D" w:rsidRDefault="000373F4">
      <w:pPr>
        <w:rPr>
          <w:del w:id="261" w:author="Stijn Schokkin" w:date="2017-11-16T13:29:00Z"/>
          <w:rPrChange w:id="262" w:author="Stijn Schokkin" w:date="2017-11-16T13:29:00Z">
            <w:rPr>
              <w:del w:id="263" w:author="Stijn Schokkin" w:date="2017-11-16T13:29:00Z"/>
              <w:lang w:val="en-US"/>
            </w:rPr>
          </w:rPrChange>
        </w:rPr>
      </w:pPr>
    </w:p>
    <w:p w:rsidR="000373F4" w:rsidRPr="008F201D" w:rsidDel="008F201D" w:rsidRDefault="000373F4">
      <w:pPr>
        <w:rPr>
          <w:del w:id="264" w:author="Stijn Schokkin" w:date="2017-11-16T13:29:00Z"/>
          <w:rPrChange w:id="265" w:author="Stijn Schokkin" w:date="2017-11-16T13:29:00Z">
            <w:rPr>
              <w:del w:id="266" w:author="Stijn Schokkin" w:date="2017-11-16T13:29:00Z"/>
              <w:lang w:val="en-US"/>
            </w:rPr>
          </w:rPrChange>
        </w:rPr>
      </w:pPr>
    </w:p>
    <w:p w:rsidR="000373F4" w:rsidRPr="008F201D" w:rsidDel="008F201D" w:rsidRDefault="000373F4">
      <w:pPr>
        <w:rPr>
          <w:del w:id="267" w:author="Stijn Schokkin" w:date="2017-11-16T13:29:00Z"/>
          <w:rPrChange w:id="268" w:author="Stijn Schokkin" w:date="2017-11-16T13:29:00Z">
            <w:rPr>
              <w:del w:id="269" w:author="Stijn Schokkin" w:date="2017-11-16T13:29:00Z"/>
              <w:lang w:val="en-US"/>
            </w:rPr>
          </w:rPrChange>
        </w:rPr>
      </w:pPr>
    </w:p>
    <w:p w:rsidR="0090569C" w:rsidRPr="008F201D" w:rsidDel="008F201D" w:rsidRDefault="0090569C">
      <w:pPr>
        <w:rPr>
          <w:del w:id="270" w:author="Stijn Schokkin" w:date="2017-11-16T13:29:00Z"/>
          <w:color w:val="FF5800"/>
          <w:sz w:val="36"/>
          <w:szCs w:val="36"/>
          <w:rPrChange w:id="271" w:author="Stijn Schokkin" w:date="2017-11-16T13:29:00Z">
            <w:rPr>
              <w:del w:id="272" w:author="Stijn Schokkin" w:date="2017-11-16T13:29:00Z"/>
              <w:color w:val="FF5800"/>
              <w:sz w:val="36"/>
              <w:szCs w:val="36"/>
              <w:lang w:val="en-US"/>
            </w:rPr>
          </w:rPrChange>
        </w:rPr>
      </w:pPr>
    </w:p>
    <w:p w:rsidR="0090569C" w:rsidRPr="008F201D" w:rsidRDefault="0090569C">
      <w:pPr>
        <w:rPr>
          <w:color w:val="FF5800"/>
          <w:sz w:val="36"/>
          <w:szCs w:val="36"/>
          <w:rPrChange w:id="273" w:author="Stijn Schokkin" w:date="2017-11-16T13:29:00Z">
            <w:rPr>
              <w:color w:val="FF5800"/>
              <w:sz w:val="36"/>
              <w:szCs w:val="36"/>
              <w:lang w:val="en-US"/>
            </w:rPr>
          </w:rPrChange>
        </w:rPr>
      </w:pPr>
    </w:p>
    <w:p w:rsidR="000373F4" w:rsidRPr="009C1DC6" w:rsidRDefault="0090569C">
      <w:pPr>
        <w:rPr>
          <w:lang w:val="en-US"/>
        </w:rPr>
      </w:pPr>
      <w:r w:rsidRPr="009C1DC6">
        <w:rPr>
          <w:color w:val="FF5800"/>
          <w:sz w:val="36"/>
          <w:szCs w:val="36"/>
          <w:lang w:val="en-US"/>
        </w:rPr>
        <w:t>Class diagram:</w:t>
      </w:r>
      <w:r w:rsidR="00AC3A2B" w:rsidRPr="009C1DC6">
        <w:rPr>
          <w:color w:val="FF5800"/>
          <w:sz w:val="36"/>
          <w:szCs w:val="36"/>
          <w:lang w:val="en-US"/>
        </w:rPr>
        <w:br/>
      </w:r>
    </w:p>
    <w:p w:rsidR="000373F4" w:rsidRPr="009C1DC6" w:rsidRDefault="000373F4">
      <w:pPr>
        <w:rPr>
          <w:lang w:val="en-US"/>
        </w:rPr>
      </w:pPr>
    </w:p>
    <w:p w:rsidR="000373F4" w:rsidRPr="009C1DC6" w:rsidRDefault="000373F4">
      <w:pPr>
        <w:rPr>
          <w:lang w:val="en-US"/>
        </w:rPr>
      </w:pPr>
    </w:p>
    <w:p w:rsidR="00487B5E" w:rsidRDefault="00B0514B" w:rsidP="00487B5E">
      <w:pPr>
        <w:rPr>
          <w:color w:val="FF5800"/>
          <w:sz w:val="36"/>
          <w:szCs w:val="36"/>
          <w:lang w:val="en-US"/>
        </w:rPr>
      </w:pPr>
      <w:r w:rsidRPr="009C1DC6">
        <w:rPr>
          <w:color w:val="FF5800"/>
          <w:sz w:val="36"/>
          <w:szCs w:val="36"/>
          <w:lang w:val="en-US"/>
        </w:rPr>
        <w:t>External data</w:t>
      </w:r>
      <w:r w:rsidR="00AC3A2B" w:rsidRPr="009C1DC6">
        <w:rPr>
          <w:color w:val="FF5800"/>
          <w:sz w:val="36"/>
          <w:szCs w:val="36"/>
          <w:lang w:val="en-US"/>
        </w:rPr>
        <w:t>:</w:t>
      </w:r>
    </w:p>
    <w:p w:rsidR="00487B5E" w:rsidRPr="00487B5E" w:rsidRDefault="00487B5E" w:rsidP="00487B5E">
      <w:pPr>
        <w:pStyle w:val="NoSpacing"/>
        <w:rPr>
          <w:lang w:val="en-US"/>
        </w:rPr>
      </w:pPr>
      <w:r>
        <w:rPr>
          <w:lang w:val="en-US"/>
        </w:rPr>
        <w:t>Currently there is no external data.</w:t>
      </w:r>
    </w:p>
    <w:p w:rsidR="000373F4" w:rsidRPr="00E6745B" w:rsidRDefault="00AC3A2B" w:rsidP="00E6745B">
      <w:pPr>
        <w:pStyle w:val="Subtitle"/>
        <w:contextualSpacing w:val="0"/>
        <w:rPr>
          <w:lang w:val="en-US"/>
        </w:rPr>
      </w:pPr>
      <w:bookmarkStart w:id="274" w:name="h.9pxnsn574yg9" w:colFirst="0" w:colLast="0"/>
      <w:bookmarkEnd w:id="274"/>
      <w:r w:rsidRPr="00E6745B">
        <w:rPr>
          <w:lang w:val="en-US"/>
        </w:rPr>
        <w:t>.</w:t>
      </w:r>
    </w:p>
    <w:p w:rsidR="000373F4" w:rsidRPr="00E6745B" w:rsidRDefault="000373F4">
      <w:pPr>
        <w:rPr>
          <w:lang w:val="en-US"/>
        </w:rPr>
      </w:pPr>
    </w:p>
    <w:p w:rsidR="000373F4" w:rsidRPr="00E6745B" w:rsidRDefault="000373F4">
      <w:pPr>
        <w:rPr>
          <w:lang w:val="en-US"/>
        </w:rPr>
      </w:pPr>
    </w:p>
    <w:p w:rsidR="000373F4" w:rsidRPr="00E6745B" w:rsidRDefault="000373F4">
      <w:pPr>
        <w:rPr>
          <w:lang w:val="en-US"/>
        </w:rPr>
      </w:pPr>
    </w:p>
    <w:p w:rsidR="000373F4" w:rsidRPr="00E6745B" w:rsidRDefault="000373F4">
      <w:pPr>
        <w:rPr>
          <w:lang w:val="en-US"/>
        </w:rPr>
      </w:pPr>
    </w:p>
    <w:p w:rsidR="000373F4" w:rsidRPr="00E6745B" w:rsidRDefault="000373F4">
      <w:pPr>
        <w:rPr>
          <w:lang w:val="en-US"/>
        </w:rPr>
      </w:pPr>
    </w:p>
    <w:p w:rsidR="000373F4" w:rsidRPr="00E6745B" w:rsidRDefault="000373F4">
      <w:pPr>
        <w:rPr>
          <w:lang w:val="en-US"/>
        </w:rPr>
      </w:pPr>
    </w:p>
    <w:p w:rsidR="000373F4" w:rsidRPr="00E6745B" w:rsidRDefault="000373F4">
      <w:pPr>
        <w:rPr>
          <w:lang w:val="en-US"/>
        </w:rPr>
      </w:pPr>
    </w:p>
    <w:p w:rsidR="000373F4" w:rsidRPr="00E6745B" w:rsidRDefault="000373F4">
      <w:pPr>
        <w:rPr>
          <w:lang w:val="en-US"/>
        </w:rPr>
      </w:pPr>
    </w:p>
    <w:p w:rsidR="000373F4" w:rsidRDefault="006C2632">
      <w:r>
        <w:rPr>
          <w:color w:val="FF5800"/>
          <w:sz w:val="36"/>
          <w:szCs w:val="36"/>
        </w:rPr>
        <w:t xml:space="preserve">Application </w:t>
      </w:r>
      <w:proofErr w:type="spellStart"/>
      <w:r>
        <w:rPr>
          <w:color w:val="FF5800"/>
          <w:sz w:val="36"/>
          <w:szCs w:val="36"/>
        </w:rPr>
        <w:t>structure</w:t>
      </w:r>
      <w:proofErr w:type="spellEnd"/>
    </w:p>
    <w:p w:rsidR="000373F4" w:rsidRDefault="00BA104D">
      <w:r>
        <w:t xml:space="preserve">Folder </w:t>
      </w:r>
      <w:proofErr w:type="spellStart"/>
      <w:r>
        <w:t>structure</w:t>
      </w:r>
      <w:proofErr w:type="spellEnd"/>
      <w:r>
        <w:t>:</w:t>
      </w:r>
    </w:p>
    <w:p w:rsidR="00BA104D" w:rsidRDefault="00BA104D" w:rsidP="00BA104D">
      <w:pPr>
        <w:pStyle w:val="ListParagraph"/>
        <w:numPr>
          <w:ilvl w:val="0"/>
          <w:numId w:val="1"/>
        </w:numPr>
      </w:pPr>
      <w:r>
        <w:t>.git</w:t>
      </w:r>
    </w:p>
    <w:p w:rsidR="00BA104D" w:rsidRDefault="00BA104D" w:rsidP="00BA104D">
      <w:pPr>
        <w:pStyle w:val="ListParagraph"/>
        <w:numPr>
          <w:ilvl w:val="1"/>
          <w:numId w:val="1"/>
        </w:numPr>
      </w:pPr>
      <w:proofErr w:type="spellStart"/>
      <w:r>
        <w:t>Including</w:t>
      </w:r>
      <w:proofErr w:type="spellEnd"/>
      <w:r>
        <w:t xml:space="preserve"> .git files</w:t>
      </w:r>
    </w:p>
    <w:p w:rsidR="00287084" w:rsidRDefault="00287084" w:rsidP="00287084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</w:p>
    <w:p w:rsidR="00287084" w:rsidRDefault="00287084" w:rsidP="00287084">
      <w:pPr>
        <w:pStyle w:val="ListParagraph"/>
        <w:numPr>
          <w:ilvl w:val="1"/>
          <w:numId w:val="1"/>
        </w:numPr>
      </w:pP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files</w:t>
      </w:r>
      <w:r w:rsidR="009C1DC6">
        <w:t>/</w:t>
      </w:r>
      <w:proofErr w:type="spellStart"/>
      <w:r w:rsidR="009C1DC6">
        <w:t>includes</w:t>
      </w:r>
      <w:proofErr w:type="spellEnd"/>
    </w:p>
    <w:p w:rsidR="00BA104D" w:rsidRDefault="00BA104D" w:rsidP="00BA104D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BA104D" w:rsidRDefault="00BA104D" w:rsidP="00BA104D">
      <w:pPr>
        <w:pStyle w:val="ListParagraph"/>
        <w:numPr>
          <w:ilvl w:val="1"/>
          <w:numId w:val="1"/>
        </w:numPr>
      </w:pP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CSS files</w:t>
      </w:r>
    </w:p>
    <w:p w:rsidR="00BA104D" w:rsidRDefault="00BA104D" w:rsidP="00BA104D">
      <w:pPr>
        <w:pStyle w:val="ListParagraph"/>
        <w:numPr>
          <w:ilvl w:val="0"/>
          <w:numId w:val="1"/>
        </w:numPr>
      </w:pPr>
      <w:proofErr w:type="spellStart"/>
      <w:r>
        <w:t>inc</w:t>
      </w:r>
      <w:proofErr w:type="spellEnd"/>
    </w:p>
    <w:p w:rsidR="00BA104D" w:rsidRDefault="00BA104D" w:rsidP="00BA104D">
      <w:pPr>
        <w:pStyle w:val="ListParagraph"/>
        <w:numPr>
          <w:ilvl w:val="1"/>
          <w:numId w:val="1"/>
        </w:numPr>
      </w:pP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.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includes</w:t>
      </w:r>
      <w:proofErr w:type="spellEnd"/>
    </w:p>
    <w:p w:rsidR="00BA104D" w:rsidRDefault="00287084" w:rsidP="00BA104D">
      <w:pPr>
        <w:pStyle w:val="ListParagraph"/>
        <w:numPr>
          <w:ilvl w:val="0"/>
          <w:numId w:val="1"/>
        </w:numPr>
      </w:pPr>
      <w:r>
        <w:t>l</w:t>
      </w:r>
      <w:r w:rsidR="00BA104D">
        <w:t>ogin</w:t>
      </w:r>
    </w:p>
    <w:p w:rsidR="00BA104D" w:rsidRPr="00BA104D" w:rsidRDefault="00BA104D" w:rsidP="00BA104D">
      <w:pPr>
        <w:pStyle w:val="ListParagraph"/>
        <w:numPr>
          <w:ilvl w:val="1"/>
          <w:numId w:val="1"/>
        </w:numPr>
        <w:rPr>
          <w:lang w:val="en-US"/>
        </w:rPr>
      </w:pPr>
      <w:r w:rsidRPr="00BA104D">
        <w:rPr>
          <w:lang w:val="en-US"/>
        </w:rPr>
        <w:t>All login files are stored here</w:t>
      </w:r>
      <w:r>
        <w:rPr>
          <w:lang w:val="en-US"/>
        </w:rPr>
        <w:t xml:space="preserve">. </w:t>
      </w:r>
      <w:r w:rsidR="00A434EE">
        <w:fldChar w:fldCharType="begin"/>
      </w:r>
      <w:r w:rsidR="00A434EE" w:rsidRPr="008E26C3">
        <w:rPr>
          <w:lang w:val="en-US"/>
          <w:rPrChange w:id="275" w:author="Stijn Schokkin" w:date="2017-11-09T12:13:00Z">
            <w:rPr/>
          </w:rPrChange>
        </w:rPr>
        <w:instrText xml:space="preserve"> HYPERLINK "https://github.com/fethica/PHP-Login" </w:instrText>
      </w:r>
      <w:r w:rsidR="00A434EE">
        <w:fldChar w:fldCharType="separate"/>
      </w:r>
      <w:r w:rsidRPr="00BA104D">
        <w:rPr>
          <w:rStyle w:val="Hyperlink"/>
          <w:lang w:val="en-US"/>
        </w:rPr>
        <w:t>Login system used</w:t>
      </w:r>
      <w:r w:rsidR="00A434EE">
        <w:rPr>
          <w:rStyle w:val="Hyperlink"/>
          <w:lang w:val="en-US"/>
        </w:rPr>
        <w:fldChar w:fldCharType="end"/>
      </w:r>
    </w:p>
    <w:p w:rsidR="00BA104D" w:rsidRDefault="00BA104D" w:rsidP="00BA104D">
      <w:pPr>
        <w:pStyle w:val="ListParagraph"/>
        <w:numPr>
          <w:ilvl w:val="0"/>
          <w:numId w:val="1"/>
        </w:numPr>
      </w:pPr>
      <w:proofErr w:type="spellStart"/>
      <w:r>
        <w:t>vendor</w:t>
      </w:r>
      <w:proofErr w:type="spellEnd"/>
    </w:p>
    <w:p w:rsidR="00BA104D" w:rsidRPr="00BA104D" w:rsidRDefault="00BA104D" w:rsidP="00BA104D">
      <w:pPr>
        <w:pStyle w:val="ListParagraph"/>
        <w:numPr>
          <w:ilvl w:val="1"/>
          <w:numId w:val="1"/>
        </w:numPr>
        <w:rPr>
          <w:lang w:val="en-US"/>
        </w:rPr>
      </w:pPr>
      <w:r w:rsidRPr="00BA104D">
        <w:rPr>
          <w:lang w:val="en-US"/>
        </w:rPr>
        <w:t>including bootstrap core CSS/JS files</w:t>
      </w:r>
    </w:p>
    <w:p w:rsidR="00BA104D" w:rsidRDefault="00BA104D" w:rsidP="00BA1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including plugins</w:t>
      </w:r>
    </w:p>
    <w:p w:rsidR="00BA104D" w:rsidRDefault="00BA104D" w:rsidP="00BA1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including jQuery core files</w:t>
      </w:r>
    </w:p>
    <w:p w:rsidR="00BA104D" w:rsidRPr="00BA104D" w:rsidRDefault="00BA104D" w:rsidP="00BA104D">
      <w:pPr>
        <w:pStyle w:val="ListParagraph"/>
        <w:numPr>
          <w:ilvl w:val="0"/>
          <w:numId w:val="1"/>
        </w:numPr>
        <w:rPr>
          <w:lang w:val="en-US"/>
        </w:rPr>
      </w:pPr>
    </w:p>
    <w:p w:rsidR="00BA104D" w:rsidRPr="00BA104D" w:rsidRDefault="00BA104D">
      <w:pPr>
        <w:rPr>
          <w:lang w:val="en-US"/>
        </w:rPr>
      </w:pPr>
    </w:p>
    <w:p w:rsidR="000373F4" w:rsidRPr="00BA104D" w:rsidRDefault="000373F4">
      <w:pPr>
        <w:rPr>
          <w:lang w:val="en-US"/>
        </w:rPr>
      </w:pPr>
    </w:p>
    <w:p w:rsidR="006C7AA9" w:rsidRDefault="006C7AA9">
      <w:pPr>
        <w:pStyle w:val="Heading1"/>
        <w:keepNext w:val="0"/>
        <w:keepLines w:val="0"/>
        <w:spacing w:line="397" w:lineRule="auto"/>
        <w:contextualSpacing w:val="0"/>
      </w:pPr>
      <w:bookmarkStart w:id="276" w:name="h.upu11k7km80k" w:colFirst="0" w:colLast="0"/>
      <w:bookmarkEnd w:id="276"/>
    </w:p>
    <w:p w:rsidR="006C7AA9" w:rsidRDefault="006C7AA9">
      <w:pPr>
        <w:pStyle w:val="Heading1"/>
        <w:keepNext w:val="0"/>
        <w:keepLines w:val="0"/>
        <w:spacing w:line="397" w:lineRule="auto"/>
        <w:contextualSpacing w:val="0"/>
      </w:pPr>
    </w:p>
    <w:p w:rsidR="000373F4" w:rsidRDefault="006C2632">
      <w:pPr>
        <w:pStyle w:val="Heading1"/>
        <w:keepNext w:val="0"/>
        <w:keepLines w:val="0"/>
        <w:spacing w:line="397" w:lineRule="auto"/>
        <w:contextualSpacing w:val="0"/>
      </w:pPr>
      <w:r>
        <w:t>Agreement</w:t>
      </w:r>
      <w:r w:rsidR="00AC3A2B">
        <w:t xml:space="preserve"> </w:t>
      </w:r>
      <w:r>
        <w:t>supervisor</w:t>
      </w:r>
      <w:r w:rsidR="00AC3A2B">
        <w:t>/</w:t>
      </w:r>
      <w:r>
        <w:t>project manager</w:t>
      </w:r>
    </w:p>
    <w:tbl>
      <w:tblPr>
        <w:tblStyle w:val="a0"/>
        <w:tblW w:w="912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0373F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6A607F">
            <w:pPr>
              <w:spacing w:line="345" w:lineRule="auto"/>
            </w:pPr>
            <w:r>
              <w:t>Name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0373F4"/>
        </w:tc>
      </w:tr>
      <w:tr w:rsidR="000373F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6A607F">
            <w:pPr>
              <w:spacing w:line="345" w:lineRule="auto"/>
            </w:pPr>
            <w:r>
              <w:t>Date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0373F4"/>
        </w:tc>
      </w:tr>
      <w:tr w:rsidR="000373F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6A607F">
            <w:pPr>
              <w:spacing w:line="345" w:lineRule="auto"/>
            </w:pPr>
            <w:proofErr w:type="spellStart"/>
            <w:r>
              <w:t>Autograph</w:t>
            </w:r>
            <w:proofErr w:type="spellEnd"/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3F4" w:rsidRDefault="000373F4"/>
        </w:tc>
      </w:tr>
    </w:tbl>
    <w:p w:rsidR="000373F4" w:rsidRDefault="000373F4"/>
    <w:p w:rsidR="000373F4" w:rsidRDefault="000373F4"/>
    <w:sectPr w:rsidR="000373F4"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75D" w:rsidRDefault="003C775D">
      <w:pPr>
        <w:spacing w:line="240" w:lineRule="auto"/>
      </w:pPr>
      <w:r>
        <w:separator/>
      </w:r>
    </w:p>
  </w:endnote>
  <w:endnote w:type="continuationSeparator" w:id="0">
    <w:p w:rsidR="003C775D" w:rsidRDefault="003C7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DD" w:rsidRDefault="00651CDD">
    <w:pPr>
      <w:jc w:val="right"/>
    </w:pPr>
  </w:p>
  <w:tbl>
    <w:tblPr>
      <w:tblStyle w:val="a1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651CDD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51CDD" w:rsidRDefault="00651CDD">
          <w:pPr>
            <w:widowControl w:val="0"/>
            <w:spacing w:line="240" w:lineRule="auto"/>
            <w:ind w:hanging="135"/>
          </w:pPr>
          <w:r>
            <w:t>Technical design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51CDD" w:rsidRDefault="00651CDD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A2B19">
            <w:rPr>
              <w:noProof/>
            </w:rPr>
            <w:t>4</w:t>
          </w:r>
          <w:r>
            <w:fldChar w:fldCharType="end"/>
          </w:r>
        </w:p>
      </w:tc>
    </w:tr>
  </w:tbl>
  <w:p w:rsidR="00651CDD" w:rsidRDefault="00651CD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75D" w:rsidRDefault="003C775D">
      <w:pPr>
        <w:spacing w:line="240" w:lineRule="auto"/>
      </w:pPr>
      <w:r>
        <w:separator/>
      </w:r>
    </w:p>
  </w:footnote>
  <w:footnote w:type="continuationSeparator" w:id="0">
    <w:p w:rsidR="003C775D" w:rsidRDefault="003C77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1377"/>
    <w:multiLevelType w:val="hybridMultilevel"/>
    <w:tmpl w:val="2926FA36"/>
    <w:lvl w:ilvl="0" w:tplc="125E0E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771F"/>
    <w:multiLevelType w:val="hybridMultilevel"/>
    <w:tmpl w:val="7388963C"/>
    <w:lvl w:ilvl="0" w:tplc="A8B495E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ijn Schokkin">
    <w15:presenceInfo w15:providerId="Windows Live" w15:userId="3950905a600e99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3F4"/>
    <w:rsid w:val="000350C1"/>
    <w:rsid w:val="000373F4"/>
    <w:rsid w:val="00081948"/>
    <w:rsid w:val="00106B74"/>
    <w:rsid w:val="001C3752"/>
    <w:rsid w:val="002174AD"/>
    <w:rsid w:val="00287084"/>
    <w:rsid w:val="00291017"/>
    <w:rsid w:val="002E4727"/>
    <w:rsid w:val="003159D4"/>
    <w:rsid w:val="003C775D"/>
    <w:rsid w:val="003E36D0"/>
    <w:rsid w:val="004126A0"/>
    <w:rsid w:val="00426FBC"/>
    <w:rsid w:val="004462F4"/>
    <w:rsid w:val="0048190D"/>
    <w:rsid w:val="00487B5E"/>
    <w:rsid w:val="004C786F"/>
    <w:rsid w:val="00524A75"/>
    <w:rsid w:val="005456C7"/>
    <w:rsid w:val="00560ED7"/>
    <w:rsid w:val="00573160"/>
    <w:rsid w:val="0059672C"/>
    <w:rsid w:val="00651CDD"/>
    <w:rsid w:val="006A607F"/>
    <w:rsid w:val="006C2632"/>
    <w:rsid w:val="006C7AA9"/>
    <w:rsid w:val="006D31B5"/>
    <w:rsid w:val="007145CE"/>
    <w:rsid w:val="00772EB9"/>
    <w:rsid w:val="0078070E"/>
    <w:rsid w:val="007C551B"/>
    <w:rsid w:val="0081777F"/>
    <w:rsid w:val="008454DB"/>
    <w:rsid w:val="00877F02"/>
    <w:rsid w:val="008C5254"/>
    <w:rsid w:val="008E26C3"/>
    <w:rsid w:val="008F201D"/>
    <w:rsid w:val="0090569C"/>
    <w:rsid w:val="009C1DC6"/>
    <w:rsid w:val="009C62AB"/>
    <w:rsid w:val="009F3C1C"/>
    <w:rsid w:val="00A01E62"/>
    <w:rsid w:val="00A310BC"/>
    <w:rsid w:val="00A434EE"/>
    <w:rsid w:val="00A66FFC"/>
    <w:rsid w:val="00A80432"/>
    <w:rsid w:val="00AA6848"/>
    <w:rsid w:val="00AC3A2B"/>
    <w:rsid w:val="00B0514B"/>
    <w:rsid w:val="00B67A86"/>
    <w:rsid w:val="00BA104D"/>
    <w:rsid w:val="00BA6978"/>
    <w:rsid w:val="00BF4619"/>
    <w:rsid w:val="00C04670"/>
    <w:rsid w:val="00C35817"/>
    <w:rsid w:val="00CF43B8"/>
    <w:rsid w:val="00CF5A11"/>
    <w:rsid w:val="00D138BA"/>
    <w:rsid w:val="00D212EF"/>
    <w:rsid w:val="00D2428E"/>
    <w:rsid w:val="00D63A9E"/>
    <w:rsid w:val="00E04F43"/>
    <w:rsid w:val="00E53AD6"/>
    <w:rsid w:val="00E548C7"/>
    <w:rsid w:val="00E6745B"/>
    <w:rsid w:val="00E86F16"/>
    <w:rsid w:val="00E97699"/>
    <w:rsid w:val="00EA2296"/>
    <w:rsid w:val="00EA2B19"/>
    <w:rsid w:val="00ED3C04"/>
    <w:rsid w:val="00F7198F"/>
    <w:rsid w:val="00F84392"/>
    <w:rsid w:val="00FA5A2F"/>
    <w:rsid w:val="00FA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2C5C"/>
  <w15:docId w15:val="{0D24315D-B721-421D-B51D-399D90AB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819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0D"/>
  </w:style>
  <w:style w:type="paragraph" w:styleId="Footer">
    <w:name w:val="footer"/>
    <w:basedOn w:val="Normal"/>
    <w:link w:val="FooterChar"/>
    <w:uiPriority w:val="99"/>
    <w:unhideWhenUsed/>
    <w:rsid w:val="004819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0D"/>
  </w:style>
  <w:style w:type="table" w:styleId="TableGrid">
    <w:name w:val="Table Grid"/>
    <w:basedOn w:val="TableNormal"/>
    <w:uiPriority w:val="39"/>
    <w:rsid w:val="00877F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84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E36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2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E6745B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6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4586-34C8-4EC2-B329-7DBA20DA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Stijn Schokkin</cp:lastModifiedBy>
  <cp:revision>57</cp:revision>
  <dcterms:created xsi:type="dcterms:W3CDTF">2017-10-11T08:02:00Z</dcterms:created>
  <dcterms:modified xsi:type="dcterms:W3CDTF">2017-11-17T08:01:00Z</dcterms:modified>
</cp:coreProperties>
</file>